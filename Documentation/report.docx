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ĐẠI HỌC QUỐC GIA TP. HỒ CHÍ MINH</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TRƯỜNG ĐẠI HỌC KHOA HỌC TỰ NHIÊN</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KHOA CÔNG NGHỆ THÔNG TIN</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0" w:author="Quang Le Minh" w:date="2010-10-14T20:29:00Z"/>
        </w:rP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F354D5" w:rsidRPr="008918AE" w:rsidRDefault="00F354D5" w:rsidP="00F354D5">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8918AE">
        <w:rPr>
          <w:b/>
          <w:sz w:val="28"/>
        </w:rPr>
        <w:t xml:space="preserve">NGUYỄN VĂN GIANG – 0612087 </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 xml:space="preserve">NGUYỄN </w:t>
      </w:r>
      <w:r w:rsidR="00F354D5">
        <w:rPr>
          <w:b/>
          <w:sz w:val="28"/>
        </w:rPr>
        <w:t>HOÀN</w:t>
      </w:r>
      <w:r w:rsidRPr="00060C6B">
        <w:rPr>
          <w:b/>
          <w:sz w:val="28"/>
        </w:rPr>
        <w:t xml:space="preserve"> – 06121</w:t>
      </w:r>
      <w:r w:rsidR="00E913D5">
        <w:rPr>
          <w:b/>
          <w:sz w:val="28"/>
        </w:rPr>
        <w:t>0</w:t>
      </w:r>
      <w:r w:rsidRPr="00060C6B">
        <w:rPr>
          <w:b/>
          <w:sz w:val="28"/>
        </w:rPr>
        <w:t>9</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LÊ MINH QUANG – 0612359</w:t>
      </w:r>
    </w:p>
    <w:p w:rsidR="007F0E73" w:rsidRPr="00060C6B" w:rsidRDefault="00F354D5"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Pr>
          <w:b/>
          <w:sz w:val="28"/>
        </w:rPr>
        <w:t>HOÀNG XUÂN THẢO</w:t>
      </w:r>
      <w:r w:rsidR="007F0E73" w:rsidRPr="00060C6B">
        <w:rPr>
          <w:b/>
          <w:sz w:val="28"/>
        </w:rPr>
        <w:t xml:space="preserve"> – 0612</w:t>
      </w:r>
      <w:r w:rsidR="00E913D5">
        <w:rPr>
          <w:b/>
          <w:sz w:val="28"/>
        </w:rPr>
        <w:t>416</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32"/>
          <w:szCs w:val="32"/>
        </w:rPr>
      </w:pPr>
      <w:r w:rsidRPr="00AB00FD">
        <w:rPr>
          <w:rFonts w:ascii="Tahoma" w:hAnsi="Tahoma" w:cs="Tahoma"/>
          <w:b/>
          <w:sz w:val="32"/>
          <w:szCs w:val="32"/>
        </w:rPr>
        <w:t>ĐỒ ÁN (SEMINAR) MÔN HỌC</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40"/>
        </w:rPr>
      </w:pPr>
      <w:r w:rsidRPr="00AB00FD">
        <w:rPr>
          <w:rFonts w:ascii="Tahoma" w:hAnsi="Tahoma" w:cs="Tahoma"/>
          <w:b/>
          <w:sz w:val="32"/>
          <w:szCs w:val="32"/>
        </w:rPr>
        <w:t>CÁC HỆ CƠ SỞ TRI THỨC</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b/>
          <w:sz w:val="36"/>
        </w:rPr>
      </w:pPr>
      <w:r w:rsidRPr="00AB00FD">
        <w:rPr>
          <w:b/>
          <w:sz w:val="36"/>
        </w:rPr>
        <w:t>ĐỀ TÀI: Hand Geometry Recognition</w:t>
      </w:r>
    </w:p>
    <w:p w:rsidR="007F0E73" w:rsidRPr="00BB5374"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1" w:author="Quang Le Minh" w:date="2010-10-14T20:28:00Z"/>
        </w:rPr>
      </w:pPr>
    </w:p>
    <w:p w:rsidR="0051104A" w:rsidRDefault="0051104A" w:rsidP="007F0E73">
      <w:pPr>
        <w:pBdr>
          <w:top w:val="thinThickSmallGap" w:sz="12" w:space="1" w:color="auto"/>
          <w:left w:val="thinThickSmallGap" w:sz="12" w:space="4" w:color="auto"/>
          <w:bottom w:val="thickThinSmallGap" w:sz="12" w:space="1" w:color="auto"/>
          <w:right w:val="thickThinSmallGap" w:sz="12" w:space="4" w:color="auto"/>
        </w:pBdr>
        <w:rPr>
          <w:ins w:id="2" w:author="Quang Le Minh" w:date="2010-10-14T20:29: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3"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4"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5" w:author="Quang Le Minh" w:date="2010-10-14T20:28:00Z"/>
        </w:rPr>
      </w:pPr>
    </w:p>
    <w:p w:rsidR="00F354D5" w:rsidDel="0051104A" w:rsidRDefault="00F354D5" w:rsidP="007F0E73">
      <w:pPr>
        <w:pBdr>
          <w:top w:val="thinThickSmallGap" w:sz="12" w:space="1" w:color="auto"/>
          <w:left w:val="thinThickSmallGap" w:sz="12" w:space="4" w:color="auto"/>
          <w:bottom w:val="thickThinSmallGap" w:sz="12" w:space="1" w:color="auto"/>
          <w:right w:val="thickThinSmallGap" w:sz="12" w:space="4" w:color="auto"/>
        </w:pBdr>
        <w:rPr>
          <w:del w:id="6" w:author="Quang Le Minh" w:date="2010-10-14T20:28:00Z"/>
        </w:rPr>
      </w:pPr>
    </w:p>
    <w:p w:rsidR="00AB00FD" w:rsidRDefault="00AB00FD" w:rsidP="007F0E73">
      <w:pPr>
        <w:pBdr>
          <w:top w:val="thinThickSmallGap" w:sz="12" w:space="1" w:color="auto"/>
          <w:left w:val="thinThickSmallGap" w:sz="12" w:space="4" w:color="auto"/>
          <w:bottom w:val="thickThinSmallGap" w:sz="12" w:space="1" w:color="auto"/>
          <w:right w:val="thickThinSmallGap" w:sz="12" w:space="4" w:color="auto"/>
        </w:pBdr>
      </w:pPr>
    </w:p>
    <w:p w:rsidR="00C50F4B"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sectPr w:rsidR="00C50F4B" w:rsidSect="007F0E73">
          <w:footerReference w:type="default" r:id="rId9"/>
          <w:pgSz w:w="12240" w:h="15840"/>
          <w:pgMar w:top="1701" w:right="1134" w:bottom="1985" w:left="1985" w:header="720" w:footer="720" w:gutter="0"/>
          <w:cols w:space="720"/>
          <w:docGrid w:linePitch="360"/>
        </w:sectPr>
      </w:pPr>
      <w:r w:rsidRPr="008918AE">
        <w:rPr>
          <w:rFonts w:ascii="Tahoma" w:hAnsi="Tahoma" w:cs="Tahoma"/>
          <w:b/>
        </w:rPr>
        <w:t>TP.HCM – 10/2010</w:t>
      </w:r>
    </w:p>
    <w:p w:rsidR="00C50F4B" w:rsidRPr="00E23782" w:rsidRDefault="00C50F4B" w:rsidP="00E23782">
      <w:pPr>
        <w:jc w:val="center"/>
        <w:rPr>
          <w:b/>
        </w:rPr>
      </w:pPr>
      <w:r w:rsidRPr="00E23782">
        <w:rPr>
          <w:b/>
          <w:sz w:val="32"/>
        </w:rPr>
        <w:lastRenderedPageBreak/>
        <w:t>MỤC LỤC</w:t>
      </w:r>
    </w:p>
    <w:bookmarkStart w:id="7" w:name="_GoBack"/>
    <w:bookmarkEnd w:id="7"/>
    <w:p w:rsidR="00507BC8" w:rsidRDefault="001B455E">
      <w:pPr>
        <w:pStyle w:val="TOC1"/>
        <w:tabs>
          <w:tab w:val="right" w:leader="dot" w:pos="9111"/>
        </w:tabs>
        <w:rPr>
          <w:rFonts w:asciiTheme="minorHAnsi" w:eastAsiaTheme="minorEastAsia" w:hAnsiTheme="minorHAnsi"/>
          <w:noProof/>
          <w:sz w:val="22"/>
          <w:lang w:val="vi-VN" w:eastAsia="vi-VN"/>
        </w:rPr>
      </w:pPr>
      <w:r>
        <w:fldChar w:fldCharType="begin"/>
      </w:r>
      <w:r w:rsidR="007B6430">
        <w:instrText xml:space="preserve"> TOC \o "1-3" \h \z \u </w:instrText>
      </w:r>
      <w:r>
        <w:fldChar w:fldCharType="separate"/>
      </w:r>
      <w:hyperlink w:anchor="_Toc275431586" w:history="1">
        <w:r w:rsidR="00507BC8" w:rsidRPr="009165BA">
          <w:rPr>
            <w:rStyle w:val="Hyperlink"/>
            <w:rFonts w:cs="Times New Roman"/>
            <w:noProof/>
            <w:snapToGrid w:val="0"/>
            <w:w w:val="0"/>
          </w:rPr>
          <w:t>1.</w:t>
        </w:r>
        <w:r w:rsidR="00507BC8" w:rsidRPr="009165BA">
          <w:rPr>
            <w:rStyle w:val="Hyperlink"/>
            <w:noProof/>
          </w:rPr>
          <w:t xml:space="preserve"> Gi</w:t>
        </w:r>
        <w:r w:rsidR="00507BC8" w:rsidRPr="009165BA">
          <w:rPr>
            <w:rStyle w:val="Hyperlink"/>
            <w:rFonts w:cs="Times New Roman"/>
            <w:noProof/>
          </w:rPr>
          <w:t>ớ</w:t>
        </w:r>
        <w:r w:rsidR="00507BC8" w:rsidRPr="009165BA">
          <w:rPr>
            <w:rStyle w:val="Hyperlink"/>
            <w:noProof/>
          </w:rPr>
          <w:t>i thi</w:t>
        </w:r>
        <w:r w:rsidR="00507BC8" w:rsidRPr="009165BA">
          <w:rPr>
            <w:rStyle w:val="Hyperlink"/>
            <w:rFonts w:cs="Times New Roman"/>
            <w:noProof/>
          </w:rPr>
          <w:t>ệ</w:t>
        </w:r>
        <w:r w:rsidR="00507BC8" w:rsidRPr="009165BA">
          <w:rPr>
            <w:rStyle w:val="Hyperlink"/>
            <w:noProof/>
          </w:rPr>
          <w:t>u</w:t>
        </w:r>
        <w:r w:rsidR="00507BC8">
          <w:rPr>
            <w:noProof/>
            <w:webHidden/>
          </w:rPr>
          <w:tab/>
        </w:r>
        <w:r w:rsidR="00507BC8">
          <w:rPr>
            <w:noProof/>
            <w:webHidden/>
          </w:rPr>
          <w:fldChar w:fldCharType="begin"/>
        </w:r>
        <w:r w:rsidR="00507BC8">
          <w:rPr>
            <w:noProof/>
            <w:webHidden/>
          </w:rPr>
          <w:instrText xml:space="preserve"> PAGEREF _Toc275431586 \h </w:instrText>
        </w:r>
        <w:r w:rsidR="00507BC8">
          <w:rPr>
            <w:noProof/>
            <w:webHidden/>
          </w:rPr>
        </w:r>
        <w:r w:rsidR="00507BC8">
          <w:rPr>
            <w:noProof/>
            <w:webHidden/>
          </w:rPr>
          <w:fldChar w:fldCharType="separate"/>
        </w:r>
        <w:r w:rsidR="00507BC8">
          <w:rPr>
            <w:noProof/>
            <w:webHidden/>
          </w:rPr>
          <w:t>1</w:t>
        </w:r>
        <w:r w:rsidR="00507BC8">
          <w:rPr>
            <w:noProof/>
            <w:webHidden/>
          </w:rPr>
          <w:fldChar w:fldCharType="end"/>
        </w:r>
      </w:hyperlink>
    </w:p>
    <w:p w:rsidR="00507BC8" w:rsidRDefault="00507BC8">
      <w:pPr>
        <w:pStyle w:val="TOC1"/>
        <w:tabs>
          <w:tab w:val="right" w:leader="dot" w:pos="9111"/>
        </w:tabs>
        <w:rPr>
          <w:rFonts w:asciiTheme="minorHAnsi" w:eastAsiaTheme="minorEastAsia" w:hAnsiTheme="minorHAnsi"/>
          <w:noProof/>
          <w:sz w:val="22"/>
          <w:lang w:val="vi-VN" w:eastAsia="vi-VN"/>
        </w:rPr>
      </w:pPr>
      <w:hyperlink w:anchor="_Toc275431587" w:history="1">
        <w:r w:rsidRPr="009165BA">
          <w:rPr>
            <w:rStyle w:val="Hyperlink"/>
            <w:rFonts w:cs="Times New Roman"/>
            <w:noProof/>
            <w:snapToGrid w:val="0"/>
            <w:w w:val="0"/>
          </w:rPr>
          <w:t>2.</w:t>
        </w:r>
        <w:r w:rsidRPr="009165BA">
          <w:rPr>
            <w:rStyle w:val="Hyperlink"/>
            <w:noProof/>
          </w:rPr>
          <w:t xml:space="preserve"> Các phương pháp</w:t>
        </w:r>
        <w:r>
          <w:rPr>
            <w:noProof/>
            <w:webHidden/>
          </w:rPr>
          <w:tab/>
        </w:r>
        <w:r>
          <w:rPr>
            <w:noProof/>
            <w:webHidden/>
          </w:rPr>
          <w:fldChar w:fldCharType="begin"/>
        </w:r>
        <w:r>
          <w:rPr>
            <w:noProof/>
            <w:webHidden/>
          </w:rPr>
          <w:instrText xml:space="preserve"> PAGEREF _Toc275431587 \h </w:instrText>
        </w:r>
        <w:r>
          <w:rPr>
            <w:noProof/>
            <w:webHidden/>
          </w:rPr>
        </w:r>
        <w:r>
          <w:rPr>
            <w:noProof/>
            <w:webHidden/>
          </w:rPr>
          <w:fldChar w:fldCharType="separate"/>
        </w:r>
        <w:r>
          <w:rPr>
            <w:noProof/>
            <w:webHidden/>
          </w:rPr>
          <w:t>3</w:t>
        </w:r>
        <w:r>
          <w:rPr>
            <w:noProof/>
            <w:webHidden/>
          </w:rPr>
          <w:fldChar w:fldCharType="end"/>
        </w:r>
      </w:hyperlink>
    </w:p>
    <w:p w:rsidR="00507BC8" w:rsidRDefault="00507BC8">
      <w:pPr>
        <w:pStyle w:val="TOC1"/>
        <w:tabs>
          <w:tab w:val="right" w:leader="dot" w:pos="9111"/>
        </w:tabs>
        <w:rPr>
          <w:rFonts w:asciiTheme="minorHAnsi" w:eastAsiaTheme="minorEastAsia" w:hAnsiTheme="minorHAnsi"/>
          <w:noProof/>
          <w:sz w:val="22"/>
          <w:lang w:val="vi-VN" w:eastAsia="vi-VN"/>
        </w:rPr>
      </w:pPr>
      <w:hyperlink w:anchor="_Toc275431588" w:history="1">
        <w:r w:rsidRPr="009165BA">
          <w:rPr>
            <w:rStyle w:val="Hyperlink"/>
            <w:rFonts w:cs="Times New Roman"/>
            <w:noProof/>
            <w:snapToGrid w:val="0"/>
            <w:w w:val="0"/>
          </w:rPr>
          <w:t>3.</w:t>
        </w:r>
        <w:r w:rsidRPr="009165BA">
          <w:rPr>
            <w:rStyle w:val="Hyperlink"/>
            <w:noProof/>
          </w:rPr>
          <w:t xml:space="preserve"> Ứng dụng</w:t>
        </w:r>
        <w:r>
          <w:rPr>
            <w:noProof/>
            <w:webHidden/>
          </w:rPr>
          <w:tab/>
        </w:r>
        <w:r>
          <w:rPr>
            <w:noProof/>
            <w:webHidden/>
          </w:rPr>
          <w:fldChar w:fldCharType="begin"/>
        </w:r>
        <w:r>
          <w:rPr>
            <w:noProof/>
            <w:webHidden/>
          </w:rPr>
          <w:instrText xml:space="preserve"> PAGEREF _Toc275431588 \h </w:instrText>
        </w:r>
        <w:r>
          <w:rPr>
            <w:noProof/>
            <w:webHidden/>
          </w:rPr>
        </w:r>
        <w:r>
          <w:rPr>
            <w:noProof/>
            <w:webHidden/>
          </w:rPr>
          <w:fldChar w:fldCharType="separate"/>
        </w:r>
        <w:r>
          <w:rPr>
            <w:noProof/>
            <w:webHidden/>
          </w:rPr>
          <w:t>4</w:t>
        </w:r>
        <w:r>
          <w:rPr>
            <w:noProof/>
            <w:webHidden/>
          </w:rPr>
          <w:fldChar w:fldCharType="end"/>
        </w:r>
      </w:hyperlink>
    </w:p>
    <w:p w:rsidR="00507BC8" w:rsidRDefault="00507BC8">
      <w:pPr>
        <w:pStyle w:val="TOC1"/>
        <w:tabs>
          <w:tab w:val="right" w:leader="dot" w:pos="9111"/>
        </w:tabs>
        <w:rPr>
          <w:rFonts w:asciiTheme="minorHAnsi" w:eastAsiaTheme="minorEastAsia" w:hAnsiTheme="minorHAnsi"/>
          <w:noProof/>
          <w:sz w:val="22"/>
          <w:lang w:val="vi-VN" w:eastAsia="vi-VN"/>
        </w:rPr>
      </w:pPr>
      <w:hyperlink w:anchor="_Toc275431589" w:history="1">
        <w:r w:rsidRPr="009165BA">
          <w:rPr>
            <w:rStyle w:val="Hyperlink"/>
            <w:rFonts w:cs="Times New Roman"/>
            <w:noProof/>
            <w:snapToGrid w:val="0"/>
            <w:w w:val="0"/>
          </w:rPr>
          <w:t>4.</w:t>
        </w:r>
        <w:r w:rsidRPr="009165BA">
          <w:rPr>
            <w:rStyle w:val="Hyperlink"/>
            <w:noProof/>
          </w:rPr>
          <w:t xml:space="preserve"> Hướng phát triển</w:t>
        </w:r>
        <w:r>
          <w:rPr>
            <w:noProof/>
            <w:webHidden/>
          </w:rPr>
          <w:tab/>
        </w:r>
        <w:r>
          <w:rPr>
            <w:noProof/>
            <w:webHidden/>
          </w:rPr>
          <w:fldChar w:fldCharType="begin"/>
        </w:r>
        <w:r>
          <w:rPr>
            <w:noProof/>
            <w:webHidden/>
          </w:rPr>
          <w:instrText xml:space="preserve"> PAGEREF _Toc275431589 \h </w:instrText>
        </w:r>
        <w:r>
          <w:rPr>
            <w:noProof/>
            <w:webHidden/>
          </w:rPr>
        </w:r>
        <w:r>
          <w:rPr>
            <w:noProof/>
            <w:webHidden/>
          </w:rPr>
          <w:fldChar w:fldCharType="separate"/>
        </w:r>
        <w:r>
          <w:rPr>
            <w:noProof/>
            <w:webHidden/>
          </w:rPr>
          <w:t>5</w:t>
        </w:r>
        <w:r>
          <w:rPr>
            <w:noProof/>
            <w:webHidden/>
          </w:rPr>
          <w:fldChar w:fldCharType="end"/>
        </w:r>
      </w:hyperlink>
    </w:p>
    <w:p w:rsidR="00C50F4B" w:rsidRDefault="001B455E">
      <w:pPr>
        <w:spacing w:after="200" w:line="276" w:lineRule="auto"/>
        <w:jc w:val="left"/>
      </w:pPr>
      <w:r>
        <w:fldChar w:fldCharType="end"/>
      </w:r>
      <w:r w:rsidR="00C50F4B">
        <w:br w:type="page"/>
      </w:r>
    </w:p>
    <w:p w:rsidR="00C50F4B" w:rsidRPr="00557F8D" w:rsidRDefault="00C50F4B" w:rsidP="00557F8D">
      <w:pPr>
        <w:jc w:val="center"/>
        <w:rPr>
          <w:b/>
        </w:rPr>
      </w:pPr>
      <w:r w:rsidRPr="00557F8D">
        <w:rPr>
          <w:b/>
          <w:sz w:val="32"/>
        </w:rPr>
        <w:lastRenderedPageBreak/>
        <w:t>DANH SÁCH HÌNH</w:t>
      </w:r>
    </w:p>
    <w:p w:rsidR="00C50F4B" w:rsidRDefault="00C50F4B">
      <w:pPr>
        <w:spacing w:after="200" w:line="276" w:lineRule="auto"/>
        <w:jc w:val="left"/>
      </w:pPr>
      <w:r>
        <w:br w:type="page"/>
      </w:r>
    </w:p>
    <w:p w:rsidR="00CC7EC1" w:rsidRDefault="00C50F4B" w:rsidP="00557F8D">
      <w:pPr>
        <w:jc w:val="center"/>
        <w:rPr>
          <w:b/>
          <w:sz w:val="32"/>
        </w:rPr>
      </w:pPr>
      <w:r w:rsidRPr="00557F8D">
        <w:rPr>
          <w:b/>
          <w:sz w:val="32"/>
        </w:rPr>
        <w:lastRenderedPageBreak/>
        <w:t>DANH SÁCH BẢNG</w:t>
      </w: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sectPr w:rsidR="007B6430" w:rsidSect="007B6430">
          <w:footerReference w:type="default" r:id="rId10"/>
          <w:pgSz w:w="12240" w:h="15840"/>
          <w:pgMar w:top="1701" w:right="1134" w:bottom="1985" w:left="1985" w:header="720" w:footer="720" w:gutter="0"/>
          <w:pgNumType w:fmt="lowerRoman" w:start="1"/>
          <w:cols w:space="720"/>
          <w:docGrid w:linePitch="360"/>
        </w:sectPr>
      </w:pPr>
    </w:p>
    <w:p w:rsidR="00CC7EC1" w:rsidRDefault="00CC7EC1">
      <w:pPr>
        <w:spacing w:after="200" w:line="276" w:lineRule="auto"/>
        <w:jc w:val="left"/>
      </w:pPr>
      <w:r>
        <w:lastRenderedPageBreak/>
        <w:br w:type="page"/>
      </w:r>
    </w:p>
    <w:p w:rsidR="00117650" w:rsidRPr="00117650" w:rsidRDefault="00117650" w:rsidP="00117650">
      <w:pPr>
        <w:jc w:val="center"/>
        <w:rPr>
          <w:b/>
        </w:rPr>
      </w:pPr>
      <w:r w:rsidRPr="00117650">
        <w:rPr>
          <w:b/>
          <w:sz w:val="32"/>
        </w:rPr>
        <w:lastRenderedPageBreak/>
        <w:t>NỘI DUNG</w:t>
      </w:r>
    </w:p>
    <w:p w:rsidR="00AB00FD" w:rsidRDefault="00767969" w:rsidP="00117650">
      <w:pPr>
        <w:pStyle w:val="Heading1"/>
      </w:pPr>
      <w:bookmarkStart w:id="8" w:name="_Ref274730082"/>
      <w:bookmarkStart w:id="9" w:name="_Ref274730097"/>
      <w:bookmarkStart w:id="10" w:name="_Ref274730102"/>
      <w:bookmarkStart w:id="11" w:name="_Ref274730127"/>
      <w:bookmarkStart w:id="12" w:name="_Ref274730131"/>
      <w:bookmarkStart w:id="13" w:name="_Toc275431586"/>
      <w:proofErr w:type="spellStart"/>
      <w:r>
        <w:t>Gi</w:t>
      </w:r>
      <w:r>
        <w:rPr>
          <w:rFonts w:cs="Times New Roman"/>
        </w:rPr>
        <w:t>ớ</w:t>
      </w:r>
      <w:r>
        <w:t>i</w:t>
      </w:r>
      <w:proofErr w:type="spellEnd"/>
      <w:r>
        <w:t xml:space="preserve"> </w:t>
      </w:r>
      <w:proofErr w:type="spellStart"/>
      <w:r>
        <w:t>thi</w:t>
      </w:r>
      <w:r>
        <w:rPr>
          <w:rFonts w:cs="Times New Roman"/>
        </w:rPr>
        <w:t>ệ</w:t>
      </w:r>
      <w:r>
        <w:t>u</w:t>
      </w:r>
      <w:bookmarkEnd w:id="8"/>
      <w:bookmarkEnd w:id="9"/>
      <w:bookmarkEnd w:id="10"/>
      <w:bookmarkEnd w:id="11"/>
      <w:bookmarkEnd w:id="12"/>
      <w:bookmarkEnd w:id="13"/>
      <w:proofErr w:type="spellEnd"/>
    </w:p>
    <w:p w:rsidR="00E077D1" w:rsidRDefault="00CA6FE3" w:rsidP="00E077D1">
      <w:pPr>
        <w:ind w:firstLine="360"/>
      </w:pPr>
      <w:del w:id="14" w:author="Quang Le Minh" w:date="2010-10-14T20:38:00Z">
        <w:r w:rsidDel="001B14CE">
          <w:delText>Thuật ngữ “biometric” – “Nhân trắc học” có nguồn gốc từ hai kí tự Hy Lạp: “bio” nghĩa là cuộc sống và “metrikos” nghĩa là đo lường</w:delText>
        </w:r>
        <w:r w:rsidR="00E077D1" w:rsidDel="001B14CE">
          <w:delText xml:space="preserve"> </w:delText>
        </w:r>
      </w:del>
      <w:customXmlDelRangeStart w:id="15" w:author="Quang Le Minh" w:date="2010-10-14T20:38:00Z"/>
      <w:sdt>
        <w:sdtPr>
          <w:id w:val="15363657"/>
          <w:citation/>
        </w:sdtPr>
        <w:sdtEndPr/>
        <w:sdtContent>
          <w:customXmlDelRangeEnd w:id="15"/>
          <w:del w:id="16" w:author="Quang Le Minh" w:date="2010-10-14T20:38:00Z">
            <w:r w:rsidR="001B455E" w:rsidDel="001B14CE">
              <w:fldChar w:fldCharType="begin"/>
            </w:r>
            <w:r w:rsidR="00851B49" w:rsidDel="001B14CE">
              <w:delInstrText xml:space="preserve"> CITATION Del04 \l 1033 </w:delInstrText>
            </w:r>
            <w:r w:rsidR="001B455E" w:rsidDel="001B14CE">
              <w:fldChar w:fldCharType="separate"/>
            </w:r>
            <w:r w:rsidR="0058666E" w:rsidDel="001B14CE">
              <w:rPr>
                <w:noProof/>
              </w:rPr>
              <w:delText>[</w:delText>
            </w:r>
            <w:r w:rsidR="001B455E" w:rsidDel="001B14CE">
              <w:fldChar w:fldCharType="begin"/>
            </w:r>
            <w:r w:rsidR="00BC35A5" w:rsidDel="001B14CE">
              <w:delInstrText xml:space="preserve"> HYPERLINK \l "Del04" </w:delInstrText>
            </w:r>
            <w:r w:rsidR="001B455E" w:rsidDel="001B14CE">
              <w:fldChar w:fldCharType="separate"/>
            </w:r>
            <w:r w:rsidR="0058666E" w:rsidDel="001B14CE">
              <w:rPr>
                <w:noProof/>
              </w:rPr>
              <w:delText>1</w:delText>
            </w:r>
            <w:r w:rsidR="001B455E" w:rsidDel="001B14CE">
              <w:rPr>
                <w:noProof/>
              </w:rPr>
              <w:fldChar w:fldCharType="end"/>
            </w:r>
            <w:r w:rsidR="0058666E" w:rsidDel="001B14CE">
              <w:rPr>
                <w:noProof/>
              </w:rPr>
              <w:delText>]</w:delText>
            </w:r>
            <w:r w:rsidR="001B455E" w:rsidDel="001B14CE">
              <w:rPr>
                <w:noProof/>
              </w:rPr>
              <w:fldChar w:fldCharType="end"/>
            </w:r>
          </w:del>
          <w:customXmlDelRangeStart w:id="17" w:author="Quang Le Minh" w:date="2010-10-14T20:38:00Z"/>
        </w:sdtContent>
      </w:sdt>
      <w:customXmlDelRangeEnd w:id="17"/>
      <w:del w:id="18" w:author="Quang Le Minh" w:date="2010-10-14T20:38:00Z">
        <w:r w:rsidDel="00450C25">
          <w:delText xml:space="preserve">. </w:delText>
        </w:r>
      </w:del>
      <w:del w:id="19" w:author="Quang Le Minh" w:date="2010-10-14T20:35:00Z">
        <w:r w:rsidDel="001B14CE">
          <w:delText xml:space="preserve">Nhân trắc học (biometric) </w:delText>
        </w:r>
      </w:del>
      <w:del w:id="20" w:author="Quang Le Minh" w:date="2010-10-14T12:13:00Z">
        <w:r w:rsidDel="00DD5F70">
          <w:delText>có thể được hiểu</w:delText>
        </w:r>
      </w:del>
      <w:del w:id="21" w:author="Quang Le Minh" w:date="2010-10-14T20:35:00Z">
        <w:r w:rsidDel="001B14CE">
          <w:delText xml:space="preserve"> c</w:delText>
        </w:r>
      </w:del>
      <w:ins w:id="22" w:author="Quang Le Minh" w:date="2010-10-14T20:35:00Z">
        <w:r w:rsidR="001B14CE">
          <w:t>C</w:t>
        </w:r>
      </w:ins>
      <w:r>
        <w:t xml:space="preserve">on </w:t>
      </w:r>
      <w:proofErr w:type="spellStart"/>
      <w:r>
        <w:t>người</w:t>
      </w:r>
      <w:proofErr w:type="spellEnd"/>
      <w:r>
        <w:t xml:space="preserve"> </w:t>
      </w:r>
      <w:proofErr w:type="spellStart"/>
      <w:r>
        <w:t>bằng</w:t>
      </w:r>
      <w:proofErr w:type="spellEnd"/>
      <w:r>
        <w:t xml:space="preserve"> </w:t>
      </w:r>
      <w:proofErr w:type="spellStart"/>
      <w:r>
        <w:t>cảm</w:t>
      </w:r>
      <w:proofErr w:type="spellEnd"/>
      <w:r>
        <w:t xml:space="preserve"> </w:t>
      </w:r>
      <w:proofErr w:type="spellStart"/>
      <w:r>
        <w:t>quan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vài</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cơ</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đó</w:t>
      </w:r>
      <w:proofErr w:type="spellEnd"/>
      <w:r>
        <w:t xml:space="preserve"> </w:t>
      </w:r>
      <w:proofErr w:type="spellStart"/>
      <w:r>
        <w:t>như</w:t>
      </w:r>
      <w:proofErr w:type="spellEnd"/>
      <w:r>
        <w:t xml:space="preserve">: </w:t>
      </w:r>
      <w:proofErr w:type="spellStart"/>
      <w:r>
        <w:t>khuôn</w:t>
      </w:r>
      <w:proofErr w:type="spellEnd"/>
      <w:r>
        <w:t xml:space="preserve"> </w:t>
      </w:r>
      <w:proofErr w:type="spellStart"/>
      <w:r>
        <w:t>mặt</w:t>
      </w:r>
      <w:proofErr w:type="spellEnd"/>
      <w:r>
        <w:t xml:space="preserve">, </w:t>
      </w:r>
      <w:proofErr w:type="spellStart"/>
      <w:r>
        <w:t>dáng</w:t>
      </w:r>
      <w:proofErr w:type="spellEnd"/>
      <w:r>
        <w:t xml:space="preserve"> </w:t>
      </w:r>
      <w:proofErr w:type="spellStart"/>
      <w:r>
        <w:t>đi</w:t>
      </w:r>
      <w:proofErr w:type="spellEnd"/>
      <w:r>
        <w:t xml:space="preserve"> hay </w:t>
      </w:r>
      <w:proofErr w:type="spellStart"/>
      <w:r>
        <w:t>giọng</w:t>
      </w:r>
      <w:proofErr w:type="spellEnd"/>
      <w:r>
        <w:t xml:space="preserve"> </w:t>
      </w:r>
      <w:proofErr w:type="spellStart"/>
      <w:r>
        <w:t>nói</w:t>
      </w:r>
      <w:proofErr w:type="spellEnd"/>
      <w:r>
        <w:t xml:space="preserve"> …</w:t>
      </w:r>
      <w:ins w:id="23" w:author="Quang Le Minh" w:date="2010-10-14T20:35:00Z">
        <w:r w:rsidR="001B14CE">
          <w:t xml:space="preserve"> </w:t>
        </w:r>
        <w:proofErr w:type="spellStart"/>
        <w:r w:rsidR="001B14CE">
          <w:t>Cách</w:t>
        </w:r>
        <w:proofErr w:type="spellEnd"/>
        <w:r w:rsidR="001B14CE">
          <w:t xml:space="preserve"> </w:t>
        </w:r>
        <w:proofErr w:type="spellStart"/>
        <w:r w:rsidR="001B14CE">
          <w:t>thức</w:t>
        </w:r>
        <w:proofErr w:type="spellEnd"/>
        <w:r w:rsidR="001B14CE">
          <w:t xml:space="preserve"> </w:t>
        </w:r>
        <w:proofErr w:type="spellStart"/>
        <w:r w:rsidR="001B14CE">
          <w:t>nhận</w:t>
        </w:r>
        <w:proofErr w:type="spellEnd"/>
        <w:r w:rsidR="001B14CE">
          <w:t xml:space="preserve"> </w:t>
        </w:r>
        <w:proofErr w:type="spellStart"/>
        <w:r w:rsidR="001B14CE">
          <w:t>dạng</w:t>
        </w:r>
        <w:proofErr w:type="spellEnd"/>
        <w:r w:rsidR="001B14CE">
          <w:t xml:space="preserve"> </w:t>
        </w:r>
        <w:proofErr w:type="spellStart"/>
        <w:r w:rsidR="001B14CE">
          <w:t>dựa</w:t>
        </w:r>
        <w:proofErr w:type="spellEnd"/>
        <w:r w:rsidR="001B14CE">
          <w:t xml:space="preserve"> </w:t>
        </w:r>
        <w:proofErr w:type="spellStart"/>
        <w:r w:rsidR="001B14CE">
          <w:t>trên</w:t>
        </w:r>
        <w:proofErr w:type="spellEnd"/>
        <w:r w:rsidR="001B14CE">
          <w:t xml:space="preserve"> </w:t>
        </w:r>
        <w:proofErr w:type="spellStart"/>
        <w:r w:rsidR="001B14CE">
          <w:t>các</w:t>
        </w:r>
      </w:ins>
      <w:proofErr w:type="spellEnd"/>
      <w:ins w:id="24" w:author="Quang Le Minh" w:date="2010-10-14T20:36:00Z">
        <w:r w:rsidR="001B14CE">
          <w:t xml:space="preserve"> </w:t>
        </w:r>
        <w:proofErr w:type="spellStart"/>
        <w:r w:rsidR="001B14CE">
          <w:t>đặc</w:t>
        </w:r>
        <w:proofErr w:type="spellEnd"/>
        <w:r w:rsidR="001B14CE">
          <w:t xml:space="preserve"> </w:t>
        </w:r>
        <w:proofErr w:type="spellStart"/>
        <w:r w:rsidR="001B14CE">
          <w:t>điểm</w:t>
        </w:r>
        <w:proofErr w:type="spellEnd"/>
        <w:r w:rsidR="001B14CE">
          <w:t xml:space="preserve"> </w:t>
        </w:r>
        <w:proofErr w:type="spellStart"/>
        <w:r w:rsidR="001B14CE">
          <w:t>vật</w:t>
        </w:r>
        <w:proofErr w:type="spellEnd"/>
        <w:r w:rsidR="001B14CE">
          <w:t xml:space="preserve"> </w:t>
        </w:r>
        <w:proofErr w:type="spellStart"/>
        <w:r w:rsidR="001B14CE">
          <w:t>lý</w:t>
        </w:r>
        <w:proofErr w:type="spellEnd"/>
        <w:r w:rsidR="001B14CE">
          <w:t xml:space="preserve"> hay </w:t>
        </w:r>
      </w:ins>
      <w:proofErr w:type="spellStart"/>
      <w:ins w:id="25" w:author="Quang Le Minh" w:date="2010-10-14T20:38:00Z">
        <w:r w:rsidR="001B14CE">
          <w:t>các</w:t>
        </w:r>
        <w:proofErr w:type="spellEnd"/>
        <w:r w:rsidR="001B14CE">
          <w:t xml:space="preserve"> </w:t>
        </w:r>
        <w:proofErr w:type="spellStart"/>
        <w:r w:rsidR="001B14CE">
          <w:t>hành</w:t>
        </w:r>
        <w:proofErr w:type="spellEnd"/>
        <w:r w:rsidR="001B14CE">
          <w:t xml:space="preserve"> </w:t>
        </w:r>
        <w:proofErr w:type="gramStart"/>
        <w:r w:rsidR="001B14CE">
          <w:t>vi</w:t>
        </w:r>
        <w:proofErr w:type="gramEnd"/>
        <w:r w:rsidR="001B14CE">
          <w:t xml:space="preserve"> </w:t>
        </w:r>
        <w:proofErr w:type="spellStart"/>
        <w:r w:rsidR="001B14CE">
          <w:t>như</w:t>
        </w:r>
        <w:proofErr w:type="spellEnd"/>
        <w:r w:rsidR="001B14CE">
          <w:t xml:space="preserve"> </w:t>
        </w:r>
        <w:proofErr w:type="spellStart"/>
        <w:r w:rsidR="001B14CE">
          <w:t>trên</w:t>
        </w:r>
        <w:proofErr w:type="spellEnd"/>
        <w:r w:rsidR="001B14CE">
          <w:t xml:space="preserve"> </w:t>
        </w:r>
        <w:proofErr w:type="spellStart"/>
        <w:r w:rsidR="001B14CE">
          <w:t>gọi</w:t>
        </w:r>
        <w:proofErr w:type="spellEnd"/>
        <w:r w:rsidR="001B14CE">
          <w:t xml:space="preserve"> </w:t>
        </w:r>
        <w:proofErr w:type="spellStart"/>
        <w:r w:rsidR="001B14CE">
          <w:t>là</w:t>
        </w:r>
        <w:proofErr w:type="spellEnd"/>
        <w:r w:rsidR="001B14CE">
          <w:t xml:space="preserve"> </w:t>
        </w:r>
        <w:proofErr w:type="spellStart"/>
        <w:r w:rsidR="001B14CE">
          <w:t>Nhân</w:t>
        </w:r>
        <w:proofErr w:type="spellEnd"/>
        <w:r w:rsidR="001B14CE">
          <w:t xml:space="preserve"> </w:t>
        </w:r>
        <w:proofErr w:type="spellStart"/>
        <w:r w:rsidR="001B14CE">
          <w:t>trắc</w:t>
        </w:r>
        <w:proofErr w:type="spellEnd"/>
        <w:r w:rsidR="001B14CE">
          <w:t xml:space="preserve"> </w:t>
        </w:r>
        <w:proofErr w:type="spellStart"/>
        <w:r w:rsidR="001B14CE">
          <w:t>học</w:t>
        </w:r>
        <w:proofErr w:type="spellEnd"/>
        <w:r w:rsidR="001B14CE">
          <w:t xml:space="preserve"> (biometric).</w:t>
        </w:r>
      </w:ins>
      <w:r>
        <w:t xml:space="preserve"> </w:t>
      </w:r>
      <w:proofErr w:type="spellStart"/>
      <w:ins w:id="26" w:author="Quang Le Minh" w:date="2010-10-14T20:38:00Z">
        <w:r w:rsidR="00450C25">
          <w:t>Thuật</w:t>
        </w:r>
        <w:proofErr w:type="spellEnd"/>
        <w:r w:rsidR="00450C25">
          <w:t xml:space="preserve"> </w:t>
        </w:r>
        <w:proofErr w:type="spellStart"/>
        <w:r w:rsidR="00450C25">
          <w:t>ngữ</w:t>
        </w:r>
        <w:proofErr w:type="spellEnd"/>
        <w:r w:rsidR="00450C25">
          <w:t xml:space="preserve"> “biometric” – “</w:t>
        </w:r>
        <w:proofErr w:type="spellStart"/>
        <w:r w:rsidR="00450C25">
          <w:t>Nhân</w:t>
        </w:r>
        <w:proofErr w:type="spellEnd"/>
        <w:r w:rsidR="00450C25">
          <w:t xml:space="preserve"> </w:t>
        </w:r>
        <w:proofErr w:type="spellStart"/>
        <w:r w:rsidR="00450C25">
          <w:t>trắc</w:t>
        </w:r>
        <w:proofErr w:type="spellEnd"/>
        <w:r w:rsidR="00450C25">
          <w:t xml:space="preserve"> </w:t>
        </w:r>
        <w:proofErr w:type="spellStart"/>
        <w:r w:rsidR="00450C25">
          <w:t>học</w:t>
        </w:r>
        <w:proofErr w:type="spellEnd"/>
        <w:r w:rsidR="00450C25">
          <w:t xml:space="preserve">” </w:t>
        </w:r>
        <w:proofErr w:type="spellStart"/>
        <w:r w:rsidR="00450C25">
          <w:t>có</w:t>
        </w:r>
        <w:proofErr w:type="spellEnd"/>
        <w:r w:rsidR="00450C25">
          <w:t xml:space="preserve"> </w:t>
        </w:r>
        <w:proofErr w:type="spellStart"/>
        <w:r w:rsidR="00450C25">
          <w:t>nguồn</w:t>
        </w:r>
        <w:proofErr w:type="spellEnd"/>
        <w:r w:rsidR="00450C25">
          <w:t xml:space="preserve"> </w:t>
        </w:r>
        <w:proofErr w:type="spellStart"/>
        <w:r w:rsidR="00450C25">
          <w:t>gốc</w:t>
        </w:r>
        <w:proofErr w:type="spellEnd"/>
        <w:r w:rsidR="00450C25">
          <w:t xml:space="preserve"> </w:t>
        </w:r>
        <w:proofErr w:type="spellStart"/>
        <w:r w:rsidR="00450C25">
          <w:t>từ</w:t>
        </w:r>
        <w:proofErr w:type="spellEnd"/>
        <w:r w:rsidR="00450C25">
          <w:t xml:space="preserve"> </w:t>
        </w:r>
        <w:proofErr w:type="spellStart"/>
        <w:r w:rsidR="00450C25">
          <w:t>hai</w:t>
        </w:r>
        <w:proofErr w:type="spellEnd"/>
        <w:r w:rsidR="00450C25">
          <w:t xml:space="preserve"> </w:t>
        </w:r>
        <w:proofErr w:type="spellStart"/>
        <w:r w:rsidR="00450C25">
          <w:t>kí</w:t>
        </w:r>
        <w:proofErr w:type="spellEnd"/>
        <w:r w:rsidR="00450C25">
          <w:t xml:space="preserve"> </w:t>
        </w:r>
        <w:proofErr w:type="spellStart"/>
        <w:r w:rsidR="00450C25">
          <w:t>tự</w:t>
        </w:r>
        <w:proofErr w:type="spellEnd"/>
        <w:r w:rsidR="00450C25">
          <w:t xml:space="preserve"> </w:t>
        </w:r>
        <w:proofErr w:type="spellStart"/>
        <w:r w:rsidR="00450C25">
          <w:t>Hy</w:t>
        </w:r>
        <w:proofErr w:type="spellEnd"/>
        <w:r w:rsidR="00450C25">
          <w:t xml:space="preserve"> </w:t>
        </w:r>
        <w:proofErr w:type="spellStart"/>
        <w:r w:rsidR="00450C25">
          <w:t>Lạp</w:t>
        </w:r>
        <w:proofErr w:type="spellEnd"/>
        <w:r w:rsidR="00450C25">
          <w:t xml:space="preserve">: “bio” </w:t>
        </w:r>
        <w:proofErr w:type="spellStart"/>
        <w:r w:rsidR="00450C25">
          <w:t>nghĩa</w:t>
        </w:r>
        <w:proofErr w:type="spellEnd"/>
        <w:r w:rsidR="00450C25">
          <w:t xml:space="preserve"> </w:t>
        </w:r>
        <w:proofErr w:type="spellStart"/>
        <w:r w:rsidR="00450C25">
          <w:t>là</w:t>
        </w:r>
        <w:proofErr w:type="spellEnd"/>
        <w:r w:rsidR="00450C25">
          <w:t xml:space="preserve"> </w:t>
        </w:r>
        <w:proofErr w:type="spellStart"/>
        <w:r w:rsidR="00450C25">
          <w:t>cuộc</w:t>
        </w:r>
        <w:proofErr w:type="spellEnd"/>
        <w:r w:rsidR="00450C25">
          <w:t xml:space="preserve"> </w:t>
        </w:r>
        <w:proofErr w:type="spellStart"/>
        <w:r w:rsidR="00450C25">
          <w:t>sống</w:t>
        </w:r>
        <w:proofErr w:type="spellEnd"/>
        <w:r w:rsidR="00450C25">
          <w:t xml:space="preserve"> </w:t>
        </w:r>
        <w:proofErr w:type="spellStart"/>
        <w:r w:rsidR="00450C25">
          <w:t>và</w:t>
        </w:r>
        <w:proofErr w:type="spellEnd"/>
        <w:r w:rsidR="00450C25">
          <w:t xml:space="preserve"> “</w:t>
        </w:r>
        <w:proofErr w:type="spellStart"/>
        <w:r w:rsidR="00450C25">
          <w:t>metrikos</w:t>
        </w:r>
        <w:proofErr w:type="spellEnd"/>
        <w:r w:rsidR="00450C25">
          <w:t xml:space="preserve">” </w:t>
        </w:r>
        <w:proofErr w:type="spellStart"/>
        <w:r w:rsidR="00450C25">
          <w:t>nghĩa</w:t>
        </w:r>
        <w:proofErr w:type="spellEnd"/>
        <w:r w:rsidR="00450C25">
          <w:t xml:space="preserve"> </w:t>
        </w:r>
        <w:proofErr w:type="spellStart"/>
        <w:r w:rsidR="00450C25">
          <w:t>là</w:t>
        </w:r>
        <w:proofErr w:type="spellEnd"/>
        <w:r w:rsidR="00450C25">
          <w:t xml:space="preserve"> </w:t>
        </w:r>
        <w:proofErr w:type="spellStart"/>
        <w:r w:rsidR="00450C25">
          <w:t>đo</w:t>
        </w:r>
        <w:proofErr w:type="spellEnd"/>
        <w:r w:rsidR="00450C25">
          <w:t xml:space="preserve"> </w:t>
        </w:r>
        <w:proofErr w:type="spellStart"/>
        <w:r w:rsidR="00450C25">
          <w:t>lường</w:t>
        </w:r>
        <w:proofErr w:type="spellEnd"/>
        <w:r w:rsidR="00450C25">
          <w:t xml:space="preserve"> </w:t>
        </w:r>
      </w:ins>
      <w:customXmlInsRangeStart w:id="27" w:author="Quang Le Minh" w:date="2010-10-14T20:38:00Z"/>
      <w:sdt>
        <w:sdtPr>
          <w:id w:val="416598618"/>
          <w:citation/>
        </w:sdtPr>
        <w:sdtEndPr/>
        <w:sdtContent>
          <w:customXmlInsRangeEnd w:id="27"/>
          <w:ins w:id="28" w:author="Quang Le Minh" w:date="2010-10-14T20:38:00Z">
            <w:r w:rsidR="001B455E">
              <w:fldChar w:fldCharType="begin"/>
            </w:r>
            <w:r w:rsidR="00450C25">
              <w:instrText xml:space="preserve"> CITATION Del04 \l 1033 </w:instrText>
            </w:r>
            <w:r w:rsidR="001B455E">
              <w:fldChar w:fldCharType="separate"/>
            </w:r>
          </w:ins>
          <w:r w:rsidR="00EB77FE">
            <w:rPr>
              <w:noProof/>
            </w:rPr>
            <w:t>[</w:t>
          </w:r>
          <w:hyperlink w:anchor="Del04" w:history="1">
            <w:r w:rsidR="00EB77FE">
              <w:rPr>
                <w:noProof/>
              </w:rPr>
              <w:t>1</w:t>
            </w:r>
          </w:hyperlink>
          <w:r w:rsidR="00EB77FE">
            <w:rPr>
              <w:noProof/>
            </w:rPr>
            <w:t>]</w:t>
          </w:r>
          <w:ins w:id="29" w:author="Quang Le Minh" w:date="2010-10-14T20:38:00Z">
            <w:r w:rsidR="001B455E">
              <w:rPr>
                <w:noProof/>
              </w:rPr>
              <w:fldChar w:fldCharType="end"/>
            </w:r>
          </w:ins>
          <w:customXmlInsRangeStart w:id="30" w:author="Quang Le Minh" w:date="2010-10-14T20:38:00Z"/>
        </w:sdtContent>
      </w:sdt>
      <w:customXmlInsRangeEnd w:id="30"/>
      <w:ins w:id="31" w:author="Quang Le Minh" w:date="2010-10-14T20:38:00Z">
        <w:r w:rsidR="00450C25">
          <w:t xml:space="preserve">. </w:t>
        </w:r>
      </w:ins>
      <w:proofErr w:type="spellStart"/>
      <w:r>
        <w:t>Ngày</w:t>
      </w:r>
      <w:proofErr w:type="spellEnd"/>
      <w:r>
        <w:t xml:space="preserve"> nay </w:t>
      </w:r>
      <w:proofErr w:type="spellStart"/>
      <w:r>
        <w:t>chúng</w:t>
      </w:r>
      <w:proofErr w:type="spellEnd"/>
      <w:r>
        <w:t xml:space="preserve"> ta</w:t>
      </w:r>
      <w:ins w:id="32" w:author="Quang Le Minh" w:date="2010-10-14T20:40:00Z">
        <w:r w:rsidR="00450C25">
          <w:t xml:space="preserve"> </w:t>
        </w:r>
        <w:proofErr w:type="spellStart"/>
        <w:r w:rsidR="00450C25">
          <w:t>mong</w:t>
        </w:r>
        <w:proofErr w:type="spellEnd"/>
        <w:r w:rsidR="00450C25">
          <w:t xml:space="preserve"> </w:t>
        </w:r>
        <w:proofErr w:type="spellStart"/>
        <w:r w:rsidR="00450C25">
          <w:t>muốn</w:t>
        </w:r>
        <w:proofErr w:type="spellEnd"/>
        <w:r w:rsidR="00450C25">
          <w:t xml:space="preserve"> </w:t>
        </w:r>
        <w:proofErr w:type="spellStart"/>
        <w:r w:rsidR="00450C25">
          <w:t>xây</w:t>
        </w:r>
        <w:proofErr w:type="spellEnd"/>
        <w:r w:rsidR="00450C25">
          <w:t xml:space="preserve"> </w:t>
        </w:r>
        <w:proofErr w:type="spellStart"/>
        <w:r w:rsidR="00450C25">
          <w:t>dựng</w:t>
        </w:r>
        <w:proofErr w:type="spellEnd"/>
        <w:r w:rsidR="00450C25">
          <w:t xml:space="preserve"> </w:t>
        </w:r>
        <w:proofErr w:type="spellStart"/>
        <w:r w:rsidR="00450C25">
          <w:t>các</w:t>
        </w:r>
        <w:proofErr w:type="spellEnd"/>
        <w:r w:rsidR="00450C25">
          <w:t xml:space="preserve"> </w:t>
        </w:r>
        <w:proofErr w:type="spellStart"/>
        <w:r w:rsidR="00450C25">
          <w:t>chương</w:t>
        </w:r>
        <w:proofErr w:type="spellEnd"/>
        <w:r w:rsidR="00450C25">
          <w:t xml:space="preserve"> </w:t>
        </w:r>
        <w:proofErr w:type="spellStart"/>
        <w:r w:rsidR="00450C25">
          <w:t>trình</w:t>
        </w:r>
        <w:proofErr w:type="spellEnd"/>
        <w:r w:rsidR="00450C25">
          <w:t xml:space="preserve"> </w:t>
        </w:r>
      </w:ins>
      <w:del w:id="33" w:author="Quang Le Minh" w:date="2010-10-14T20:40:00Z">
        <w:r w:rsidDel="00450C25">
          <w:delText xml:space="preserve"> </w:delText>
        </w:r>
      </w:del>
      <w:proofErr w:type="spellStart"/>
      <w:r>
        <w:t>áp</w:t>
      </w:r>
      <w:proofErr w:type="spellEnd"/>
      <w:r>
        <w:t xml:space="preserve"> </w:t>
      </w:r>
      <w:proofErr w:type="spellStart"/>
      <w:r>
        <w:t>dụng</w:t>
      </w:r>
      <w:proofErr w:type="spellEnd"/>
      <w:r>
        <w:t xml:space="preserve"> </w:t>
      </w:r>
      <w:del w:id="34" w:author="Quang Le Minh" w:date="2010-10-14T20:40:00Z">
        <w:r w:rsidDel="00450C25">
          <w:delText>những đặc tính đó để nhận diện một cá thể</w:delText>
        </w:r>
      </w:del>
      <w:proofErr w:type="spellStart"/>
      <w:ins w:id="35" w:author="Quang Le Minh" w:date="2010-10-14T20:40:00Z">
        <w:r w:rsidR="00450C25">
          <w:t>nhân</w:t>
        </w:r>
        <w:proofErr w:type="spellEnd"/>
        <w:r w:rsidR="00450C25">
          <w:t xml:space="preserve"> </w:t>
        </w:r>
        <w:proofErr w:type="spellStart"/>
        <w:r w:rsidR="00450C25">
          <w:t>trắc</w:t>
        </w:r>
        <w:proofErr w:type="spellEnd"/>
        <w:r w:rsidR="00450C25">
          <w:t xml:space="preserve"> </w:t>
        </w:r>
        <w:proofErr w:type="spellStart"/>
        <w:r w:rsidR="00450C25">
          <w:t>học</w:t>
        </w:r>
        <w:proofErr w:type="spellEnd"/>
        <w:r w:rsidR="00450C25">
          <w:t xml:space="preserve"> </w:t>
        </w:r>
        <w:proofErr w:type="spellStart"/>
        <w:r w:rsidR="00450C25">
          <w:t>để</w:t>
        </w:r>
        <w:proofErr w:type="spellEnd"/>
        <w:r w:rsidR="00450C25">
          <w:t xml:space="preserve"> </w:t>
        </w:r>
        <w:proofErr w:type="spellStart"/>
        <w:r w:rsidR="00450C25">
          <w:t>thực</w:t>
        </w:r>
        <w:proofErr w:type="spellEnd"/>
        <w:r w:rsidR="00450C25">
          <w:t xml:space="preserve"> </w:t>
        </w:r>
        <w:proofErr w:type="spellStart"/>
        <w:r w:rsidR="00450C25">
          <w:t>hiện</w:t>
        </w:r>
        <w:proofErr w:type="spellEnd"/>
        <w:r w:rsidR="00450C25">
          <w:t xml:space="preserve"> </w:t>
        </w:r>
        <w:proofErr w:type="spellStart"/>
        <w:r w:rsidR="00450C25">
          <w:t>việc</w:t>
        </w:r>
        <w:proofErr w:type="spellEnd"/>
        <w:r w:rsidR="00450C25">
          <w:t xml:space="preserve"> </w:t>
        </w:r>
        <w:proofErr w:type="spellStart"/>
        <w:r w:rsidR="00450C25">
          <w:t>nhận</w:t>
        </w:r>
        <w:proofErr w:type="spellEnd"/>
        <w:r w:rsidR="00450C25">
          <w:t xml:space="preserve"> </w:t>
        </w:r>
        <w:proofErr w:type="spellStart"/>
        <w:r w:rsidR="00450C25">
          <w:t>dạng</w:t>
        </w:r>
        <w:proofErr w:type="spellEnd"/>
        <w:r w:rsidR="00450C25">
          <w:t xml:space="preserve"> </w:t>
        </w:r>
      </w:ins>
      <w:ins w:id="36" w:author="Quang Le Minh" w:date="2010-10-14T20:41:00Z">
        <w:r w:rsidR="00450C25">
          <w:t xml:space="preserve">con </w:t>
        </w:r>
        <w:proofErr w:type="spellStart"/>
        <w:r w:rsidR="00450C25">
          <w:t>người</w:t>
        </w:r>
      </w:ins>
      <w:proofErr w:type="spellEnd"/>
      <w:del w:id="37" w:author="Quang Le Minh" w:date="2010-10-14T20:40:00Z">
        <w:r w:rsidDel="00450C25">
          <w:delText xml:space="preserve"> thông qua các chương trình</w:delText>
        </w:r>
      </w:del>
      <w:r>
        <w:t xml:space="preserve">. </w:t>
      </w:r>
      <w:proofErr w:type="spellStart"/>
      <w:proofErr w:type="gramStart"/>
      <w:r>
        <w:t>Điều</w:t>
      </w:r>
      <w:proofErr w:type="spellEnd"/>
      <w:r>
        <w:t xml:space="preserve"> </w:t>
      </w:r>
      <w:proofErr w:type="spellStart"/>
      <w:r>
        <w:t>này</w:t>
      </w:r>
      <w:proofErr w:type="spellEnd"/>
      <w:r>
        <w:t xml:space="preserve"> </w:t>
      </w:r>
      <w:proofErr w:type="spellStart"/>
      <w:r>
        <w:t>nhằm</w:t>
      </w:r>
      <w:proofErr w:type="spellEnd"/>
      <w:r>
        <w:t xml:space="preserve"> </w:t>
      </w:r>
      <w:proofErr w:type="spellStart"/>
      <w:r>
        <w:t>thay</w:t>
      </w:r>
      <w:proofErr w:type="spellEnd"/>
      <w:r>
        <w:t xml:space="preserve"> </w:t>
      </w:r>
      <w:proofErr w:type="spellStart"/>
      <w:r>
        <w:t>thế</w:t>
      </w:r>
      <w:proofErr w:type="spellEnd"/>
      <w:r>
        <w:t xml:space="preserve"> </w:t>
      </w:r>
      <w:proofErr w:type="spellStart"/>
      <w:r>
        <w:t>cách</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và</w:t>
      </w:r>
      <w:proofErr w:type="spellEnd"/>
      <w:r>
        <w:t xml:space="preserve"> </w:t>
      </w:r>
      <w:proofErr w:type="spellStart"/>
      <w:r w:rsidR="00E077D1">
        <w:t>tên</w:t>
      </w:r>
      <w:proofErr w:type="spellEnd"/>
      <w:r w:rsidR="00E077D1">
        <w:t xml:space="preserve"> </w:t>
      </w:r>
      <w:proofErr w:type="spellStart"/>
      <w:r w:rsidR="00E077D1">
        <w:t>đăng</w:t>
      </w:r>
      <w:proofErr w:type="spellEnd"/>
      <w:r w:rsidR="00E077D1">
        <w:t xml:space="preserve"> </w:t>
      </w:r>
      <w:proofErr w:type="spellStart"/>
      <w:r w:rsidR="00E077D1">
        <w:t>nhập</w:t>
      </w:r>
      <w:proofErr w:type="spellEnd"/>
      <w:ins w:id="38" w:author="Quang Le Minh" w:date="2010-10-14T20:41:00Z">
        <w:r w:rsidR="00450C25">
          <w:t xml:space="preserve"> </w:t>
        </w:r>
        <w:proofErr w:type="spellStart"/>
        <w:r w:rsidR="00450C25">
          <w:t>có</w:t>
        </w:r>
        <w:proofErr w:type="spellEnd"/>
        <w:r w:rsidR="00450C25">
          <w:t xml:space="preserve"> </w:t>
        </w:r>
        <w:proofErr w:type="spellStart"/>
        <w:r w:rsidR="00450C25">
          <w:t>nhiều</w:t>
        </w:r>
        <w:proofErr w:type="spellEnd"/>
        <w:r w:rsidR="00450C25">
          <w:t xml:space="preserve"> </w:t>
        </w:r>
        <w:proofErr w:type="spellStart"/>
        <w:r w:rsidR="00450C25">
          <w:t>bất</w:t>
        </w:r>
        <w:proofErr w:type="spellEnd"/>
        <w:r w:rsidR="00450C25">
          <w:t xml:space="preserve"> </w:t>
        </w:r>
        <w:proofErr w:type="spellStart"/>
        <w:r w:rsidR="00450C25">
          <w:t>tiện</w:t>
        </w:r>
        <w:proofErr w:type="spellEnd"/>
        <w:r w:rsidR="00450C25">
          <w:t xml:space="preserve"> </w:t>
        </w:r>
        <w:proofErr w:type="spellStart"/>
        <w:r w:rsidR="00450C25">
          <w:t>và</w:t>
        </w:r>
        <w:proofErr w:type="spellEnd"/>
        <w:r w:rsidR="00450C25">
          <w:t xml:space="preserve"> </w:t>
        </w:r>
        <w:proofErr w:type="spellStart"/>
        <w:r w:rsidR="00450C25">
          <w:t>không</w:t>
        </w:r>
        <w:proofErr w:type="spellEnd"/>
        <w:r w:rsidR="00450C25">
          <w:t xml:space="preserve"> </w:t>
        </w:r>
        <w:proofErr w:type="spellStart"/>
        <w:r w:rsidR="00450C25">
          <w:t>đáng</w:t>
        </w:r>
        <w:proofErr w:type="spellEnd"/>
        <w:r w:rsidR="00450C25">
          <w:t xml:space="preserve"> tin </w:t>
        </w:r>
        <w:proofErr w:type="spellStart"/>
        <w:r w:rsidR="00450C25">
          <w:t>cậy</w:t>
        </w:r>
      </w:ins>
      <w:proofErr w:type="spellEnd"/>
      <w:r w:rsidR="00E077D1">
        <w:t>.</w:t>
      </w:r>
      <w:proofErr w:type="gramEnd"/>
    </w:p>
    <w:p w:rsidR="00E077D1" w:rsidRDefault="00E077D1" w:rsidP="00E077D1">
      <w:pPr>
        <w:ind w:firstLine="360"/>
      </w:pPr>
      <w:proofErr w:type="spellStart"/>
      <w:r>
        <w:t>Hình</w:t>
      </w:r>
      <w:proofErr w:type="spellEnd"/>
      <w:r>
        <w:t xml:space="preserve"> </w:t>
      </w:r>
      <w:proofErr w:type="spellStart"/>
      <w:r>
        <w:t>dạng</w:t>
      </w:r>
      <w:proofErr w:type="spellEnd"/>
      <w:r>
        <w:t xml:space="preserve"> </w:t>
      </w:r>
      <w:proofErr w:type="spellStart"/>
      <w:r>
        <w:t>bàn</w:t>
      </w:r>
      <w:proofErr w:type="spellEnd"/>
      <w:r>
        <w:t xml:space="preserve"> </w:t>
      </w:r>
      <w:proofErr w:type="spellStart"/>
      <w:proofErr w:type="gramStart"/>
      <w:r>
        <w:t>tay</w:t>
      </w:r>
      <w:proofErr w:type="spellEnd"/>
      <w:proofErr w:type="gramEnd"/>
      <w:r>
        <w:t xml:space="preserve"> (Hand geometry)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vật</w:t>
      </w:r>
      <w:proofErr w:type="spellEnd"/>
      <w:r>
        <w:t xml:space="preserve"> </w:t>
      </w:r>
      <w:proofErr w:type="spellStart"/>
      <w:r>
        <w:t>lý</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nhân</w:t>
      </w:r>
      <w:proofErr w:type="spellEnd"/>
      <w:r>
        <w:t xml:space="preserve"> </w:t>
      </w:r>
      <w:proofErr w:type="spellStart"/>
      <w:r>
        <w:t>trắc</w:t>
      </w:r>
      <w:proofErr w:type="spellEnd"/>
      <w:r>
        <w:t xml:space="preserve"> </w:t>
      </w:r>
      <w:proofErr w:type="spellStart"/>
      <w:r>
        <w:t>học</w:t>
      </w:r>
      <w:proofErr w:type="spellEnd"/>
      <w:r>
        <w:t xml:space="preserve">. </w:t>
      </w:r>
      <w:proofErr w:type="spellStart"/>
      <w:r w:rsidR="006F6462">
        <w:t>Điểm</w:t>
      </w:r>
      <w:proofErr w:type="spellEnd"/>
      <w:r w:rsidR="006F6462">
        <w:t xml:space="preserve"> </w:t>
      </w:r>
      <w:proofErr w:type="spellStart"/>
      <w:r w:rsidR="006F6462">
        <w:t>chính</w:t>
      </w:r>
      <w:proofErr w:type="spellEnd"/>
      <w:r w:rsidR="006F6462">
        <w:t xml:space="preserve"> </w:t>
      </w:r>
      <w:proofErr w:type="spellStart"/>
      <w:r w:rsidR="006F6462">
        <w:t>trong</w:t>
      </w:r>
      <w:proofErr w:type="spellEnd"/>
      <w:r w:rsidR="006F6462">
        <w:t xml:space="preserve"> </w:t>
      </w:r>
      <w:proofErr w:type="spellStart"/>
      <w:r w:rsidR="006F6462">
        <w:t>phương</w:t>
      </w:r>
      <w:proofErr w:type="spellEnd"/>
      <w:r w:rsidR="006F6462">
        <w:t xml:space="preserve"> </w:t>
      </w:r>
      <w:proofErr w:type="spellStart"/>
      <w:r w:rsidR="006F6462">
        <w:t>pháp</w:t>
      </w:r>
      <w:proofErr w:type="spellEnd"/>
      <w:r w:rsidR="006F6462">
        <w:t xml:space="preserve"> </w:t>
      </w:r>
      <w:proofErr w:type="spellStart"/>
      <w:r w:rsidR="006F6462">
        <w:t>nhận</w:t>
      </w:r>
      <w:proofErr w:type="spellEnd"/>
      <w:r w:rsidR="006F6462">
        <w:t xml:space="preserve"> </w:t>
      </w:r>
      <w:proofErr w:type="spellStart"/>
      <w:r w:rsidR="006F6462">
        <w:t>diện</w:t>
      </w:r>
      <w:proofErr w:type="spellEnd"/>
      <w:r w:rsidR="006F6462">
        <w:t xml:space="preserve"> </w:t>
      </w:r>
      <w:proofErr w:type="spellStart"/>
      <w:r w:rsidR="006F6462">
        <w:t>bằng</w:t>
      </w:r>
      <w:proofErr w:type="spellEnd"/>
      <w:r w:rsidR="006F6462">
        <w:t xml:space="preserve"> </w:t>
      </w:r>
      <w:proofErr w:type="spellStart"/>
      <w:r w:rsidR="006F6462">
        <w:t>hình</w:t>
      </w:r>
      <w:proofErr w:type="spellEnd"/>
      <w:r w:rsidR="006F6462">
        <w:t xml:space="preserve"> </w:t>
      </w:r>
      <w:proofErr w:type="spellStart"/>
      <w:r w:rsidR="006F6462">
        <w:t>dạng</w:t>
      </w:r>
      <w:proofErr w:type="spellEnd"/>
      <w:r w:rsidR="006F6462">
        <w:t xml:space="preserve"> </w:t>
      </w:r>
      <w:proofErr w:type="spellStart"/>
      <w:r w:rsidR="006F6462">
        <w:t>bàn</w:t>
      </w:r>
      <w:proofErr w:type="spellEnd"/>
      <w:r w:rsidR="006F6462">
        <w:t xml:space="preserve"> </w:t>
      </w:r>
      <w:proofErr w:type="spellStart"/>
      <w:r w:rsidR="006F6462">
        <w:t>tay</w:t>
      </w:r>
      <w:proofErr w:type="spellEnd"/>
      <w:r w:rsidR="006F6462">
        <w:t xml:space="preserve"> </w:t>
      </w:r>
      <w:proofErr w:type="spellStart"/>
      <w:r w:rsidR="006F6462">
        <w:t>là</w:t>
      </w:r>
      <w:proofErr w:type="spellEnd"/>
      <w:r w:rsidR="006F6462">
        <w:t xml:space="preserve">: </w:t>
      </w:r>
      <w:r w:rsidR="0060624C">
        <w:t xml:space="preserve">so </w:t>
      </w:r>
      <w:proofErr w:type="spellStart"/>
      <w:r w:rsidR="0060624C">
        <w:t>sánh</w:t>
      </w:r>
      <w:proofErr w:type="spellEnd"/>
      <w:r w:rsidR="0060624C">
        <w:t xml:space="preserve"> </w:t>
      </w:r>
      <w:proofErr w:type="spellStart"/>
      <w:r w:rsidR="0060624C">
        <w:t>kích</w:t>
      </w:r>
      <w:proofErr w:type="spellEnd"/>
      <w:r w:rsidR="0060624C">
        <w:t xml:space="preserve"> </w:t>
      </w:r>
      <w:proofErr w:type="spellStart"/>
      <w:r w:rsidR="0060624C">
        <w:t>thước</w:t>
      </w:r>
      <w:proofErr w:type="spellEnd"/>
      <w:r w:rsidR="0060624C">
        <w:t xml:space="preserve"> </w:t>
      </w:r>
      <w:proofErr w:type="spellStart"/>
      <w:r w:rsidR="0060624C">
        <w:t>các</w:t>
      </w:r>
      <w:proofErr w:type="spellEnd"/>
      <w:r w:rsidR="0060624C">
        <w:t xml:space="preserve"> </w:t>
      </w:r>
      <w:proofErr w:type="spellStart"/>
      <w:r w:rsidR="0060624C">
        <w:t>ngón</w:t>
      </w:r>
      <w:proofErr w:type="spellEnd"/>
      <w:r w:rsidR="0060624C">
        <w:t xml:space="preserve"> </w:t>
      </w:r>
      <w:proofErr w:type="spellStart"/>
      <w:r w:rsidR="0060624C">
        <w:t>tay</w:t>
      </w:r>
      <w:proofErr w:type="spellEnd"/>
      <w:r w:rsidR="0060624C">
        <w:t xml:space="preserve">, </w:t>
      </w:r>
      <w:proofErr w:type="spellStart"/>
      <w:r w:rsidR="0060624C">
        <w:t>vị</w:t>
      </w:r>
      <w:proofErr w:type="spellEnd"/>
      <w:r w:rsidR="0060624C">
        <w:t xml:space="preserve"> </w:t>
      </w:r>
      <w:proofErr w:type="spellStart"/>
      <w:r w:rsidR="0060624C">
        <w:t>trí</w:t>
      </w:r>
      <w:proofErr w:type="spellEnd"/>
      <w:r w:rsidR="0060624C">
        <w:t xml:space="preserve"> </w:t>
      </w:r>
      <w:proofErr w:type="spellStart"/>
      <w:r w:rsidR="0060624C">
        <w:t>của</w:t>
      </w:r>
      <w:proofErr w:type="spellEnd"/>
      <w:r w:rsidR="0060624C">
        <w:t xml:space="preserve"> </w:t>
      </w:r>
      <w:proofErr w:type="spellStart"/>
      <w:r w:rsidR="0060624C">
        <w:t>các</w:t>
      </w:r>
      <w:proofErr w:type="spellEnd"/>
      <w:r w:rsidR="0060624C">
        <w:t xml:space="preserve"> </w:t>
      </w:r>
      <w:proofErr w:type="spellStart"/>
      <w:r w:rsidR="00EE0750">
        <w:t>khớp</w:t>
      </w:r>
      <w:proofErr w:type="spellEnd"/>
      <w:r w:rsidR="00EE0750">
        <w:t xml:space="preserve">, </w:t>
      </w:r>
      <w:proofErr w:type="spellStart"/>
      <w:r w:rsidR="00EE0750">
        <w:t>hình</w:t>
      </w:r>
      <w:proofErr w:type="spellEnd"/>
      <w:r w:rsidR="00EE0750">
        <w:t xml:space="preserve"> </w:t>
      </w:r>
      <w:proofErr w:type="spellStart"/>
      <w:r w:rsidR="00EE0750">
        <w:t>dạng</w:t>
      </w:r>
      <w:proofErr w:type="spellEnd"/>
      <w:r w:rsidR="00EE0750">
        <w:t xml:space="preserve"> </w:t>
      </w:r>
      <w:proofErr w:type="spellStart"/>
      <w:r w:rsidR="00EE0750">
        <w:t>và</w:t>
      </w:r>
      <w:proofErr w:type="spellEnd"/>
      <w:r w:rsidR="00EE0750">
        <w:t xml:space="preserve"> </w:t>
      </w:r>
      <w:proofErr w:type="spellStart"/>
      <w:r w:rsidR="00EE0750">
        <w:t>kích</w:t>
      </w:r>
      <w:proofErr w:type="spellEnd"/>
      <w:r w:rsidR="00EE0750">
        <w:t xml:space="preserve"> </w:t>
      </w:r>
      <w:proofErr w:type="spellStart"/>
      <w:r w:rsidR="00EE0750">
        <w:t>thước</w:t>
      </w:r>
      <w:proofErr w:type="spellEnd"/>
      <w:r w:rsidR="00EE0750">
        <w:t xml:space="preserve"> </w:t>
      </w:r>
      <w:proofErr w:type="spellStart"/>
      <w:r w:rsidR="00EE0750">
        <w:t>của</w:t>
      </w:r>
      <w:proofErr w:type="spellEnd"/>
      <w:r w:rsidR="00EE0750">
        <w:t xml:space="preserve"> </w:t>
      </w:r>
      <w:proofErr w:type="spellStart"/>
      <w:r w:rsidR="00EE0750">
        <w:t>lòng</w:t>
      </w:r>
      <w:proofErr w:type="spellEnd"/>
      <w:r w:rsidR="00EE0750">
        <w:t xml:space="preserve"> </w:t>
      </w:r>
      <w:proofErr w:type="spellStart"/>
      <w:r w:rsidR="00EE0750">
        <w:t>bàn</w:t>
      </w:r>
      <w:proofErr w:type="spellEnd"/>
      <w:r w:rsidR="00EE0750">
        <w:t xml:space="preserve"> </w:t>
      </w:r>
      <w:proofErr w:type="spellStart"/>
      <w:r w:rsidR="00EE0750">
        <w:t>tay</w:t>
      </w:r>
      <w:proofErr w:type="spellEnd"/>
      <w:ins w:id="39" w:author="Quang Le Minh" w:date="2010-10-14T12:11:00Z">
        <w:r w:rsidR="00DD5F70">
          <w:t>…</w:t>
        </w:r>
      </w:ins>
      <w:r w:rsidR="006F6462">
        <w:t xml:space="preserve">. </w:t>
      </w:r>
      <w:del w:id="40" w:author="Quang Le Minh" w:date="2010-10-14T20:53:00Z">
        <w:r w:rsidR="00EE0750" w:rsidDel="00016465">
          <w:delText xml:space="preserve">Đặc điểm của kỹ thuật này là đơn giản, dễ sử dụng và </w:delText>
        </w:r>
      </w:del>
      <w:del w:id="41" w:author="Quang Le Minh" w:date="2010-10-14T12:12:00Z">
        <w:r w:rsidR="00EE0750" w:rsidDel="00DD5F70">
          <w:delText>không tốn kém</w:delText>
        </w:r>
      </w:del>
      <w:del w:id="42" w:author="Quang Le Minh" w:date="2010-10-14T20:53:00Z">
        <w:r w:rsidR="00EE0750" w:rsidDel="00016465">
          <w:delText>.</w:delText>
        </w:r>
      </w:del>
      <w:proofErr w:type="spellStart"/>
      <w:ins w:id="43" w:author="Quang Le Minh" w:date="2010-10-14T20:51:00Z">
        <w:r w:rsidR="00016465">
          <w:t>Hình</w:t>
        </w:r>
        <w:proofErr w:type="spellEnd"/>
        <w:r w:rsidR="00016465">
          <w:t xml:space="preserve"> </w:t>
        </w:r>
        <w:proofErr w:type="spellStart"/>
        <w:r w:rsidR="00016465">
          <w:t>dáng</w:t>
        </w:r>
        <w:proofErr w:type="spellEnd"/>
        <w:r w:rsidR="00016465">
          <w:t xml:space="preserve"> </w:t>
        </w:r>
        <w:proofErr w:type="spellStart"/>
        <w:r w:rsidR="00016465">
          <w:t>bàn</w:t>
        </w:r>
        <w:proofErr w:type="spellEnd"/>
        <w:r w:rsidR="00016465">
          <w:t xml:space="preserve"> </w:t>
        </w:r>
        <w:proofErr w:type="spellStart"/>
        <w:r w:rsidR="00016465">
          <w:t>tay</w:t>
        </w:r>
        <w:proofErr w:type="spellEnd"/>
        <w:r w:rsidR="00016465">
          <w:t xml:space="preserve"> </w:t>
        </w:r>
        <w:proofErr w:type="spellStart"/>
        <w:r w:rsidR="00016465">
          <w:t>không</w:t>
        </w:r>
        <w:proofErr w:type="spellEnd"/>
        <w:r w:rsidR="00016465">
          <w:t xml:space="preserve"> </w:t>
        </w:r>
        <w:proofErr w:type="spellStart"/>
        <w:r w:rsidR="00016465">
          <w:t>phải</w:t>
        </w:r>
        <w:proofErr w:type="spellEnd"/>
        <w:r w:rsidR="00016465">
          <w:t xml:space="preserve"> </w:t>
        </w:r>
        <w:proofErr w:type="spellStart"/>
        <w:r w:rsidR="00016465">
          <w:t>là</w:t>
        </w:r>
        <w:proofErr w:type="spellEnd"/>
        <w:r w:rsidR="00016465">
          <w:t xml:space="preserve"> </w:t>
        </w:r>
        <w:proofErr w:type="spellStart"/>
        <w:r w:rsidR="00016465">
          <w:t>đặc</w:t>
        </w:r>
        <w:proofErr w:type="spellEnd"/>
        <w:r w:rsidR="00016465">
          <w:t xml:space="preserve"> </w:t>
        </w:r>
        <w:proofErr w:type="spellStart"/>
        <w:r w:rsidR="00016465">
          <w:t>điểm</w:t>
        </w:r>
        <w:proofErr w:type="spellEnd"/>
        <w:r w:rsidR="00016465">
          <w:t xml:space="preserve"> </w:t>
        </w:r>
        <w:proofErr w:type="spellStart"/>
        <w:r w:rsidR="00016465">
          <w:t>quá</w:t>
        </w:r>
        <w:proofErr w:type="spellEnd"/>
        <w:r w:rsidR="00016465">
          <w:t xml:space="preserve"> </w:t>
        </w:r>
        <w:proofErr w:type="spellStart"/>
        <w:r w:rsidR="00016465">
          <w:t>riêng</w:t>
        </w:r>
        <w:proofErr w:type="spellEnd"/>
        <w:r w:rsidR="00016465">
          <w:t xml:space="preserve"> </w:t>
        </w:r>
        <w:proofErr w:type="spellStart"/>
        <w:r w:rsidR="00016465">
          <w:t>biệt</w:t>
        </w:r>
        <w:proofErr w:type="spellEnd"/>
        <w:r w:rsidR="00016465">
          <w:t xml:space="preserve"> </w:t>
        </w:r>
        <w:proofErr w:type="spellStart"/>
        <w:r w:rsidR="00016465">
          <w:t>như</w:t>
        </w:r>
      </w:ins>
      <w:proofErr w:type="spellEnd"/>
      <w:ins w:id="44" w:author="Quang Le Minh" w:date="2010-10-14T20:52:00Z">
        <w:r w:rsidR="00016465">
          <w:t xml:space="preserve"> </w:t>
        </w:r>
        <w:proofErr w:type="spellStart"/>
        <w:r w:rsidR="00016465">
          <w:t>các</w:t>
        </w:r>
        <w:proofErr w:type="spellEnd"/>
        <w:r w:rsidR="00016465">
          <w:t xml:space="preserve"> </w:t>
        </w:r>
        <w:proofErr w:type="spellStart"/>
        <w:r w:rsidR="00016465">
          <w:t>đặc</w:t>
        </w:r>
        <w:proofErr w:type="spellEnd"/>
        <w:r w:rsidR="00016465">
          <w:t xml:space="preserve"> </w:t>
        </w:r>
        <w:proofErr w:type="spellStart"/>
        <w:r w:rsidR="00016465">
          <w:t>điểm</w:t>
        </w:r>
        <w:proofErr w:type="spellEnd"/>
        <w:r w:rsidR="00016465">
          <w:t xml:space="preserve"> </w:t>
        </w:r>
        <w:proofErr w:type="spellStart"/>
        <w:r w:rsidR="00016465">
          <w:t>sinh</w:t>
        </w:r>
        <w:proofErr w:type="spellEnd"/>
        <w:r w:rsidR="00016465">
          <w:t xml:space="preserve"> </w:t>
        </w:r>
        <w:proofErr w:type="spellStart"/>
        <w:r w:rsidR="00016465">
          <w:t>trắc</w:t>
        </w:r>
        <w:proofErr w:type="spellEnd"/>
        <w:r w:rsidR="00016465">
          <w:t xml:space="preserve"> </w:t>
        </w:r>
        <w:proofErr w:type="spellStart"/>
        <w:r w:rsidR="00016465">
          <w:t>học</w:t>
        </w:r>
        <w:proofErr w:type="spellEnd"/>
        <w:r w:rsidR="00016465">
          <w:t xml:space="preserve"> </w:t>
        </w:r>
        <w:proofErr w:type="spellStart"/>
        <w:r w:rsidR="00016465">
          <w:t>khác</w:t>
        </w:r>
        <w:proofErr w:type="spellEnd"/>
        <w:r w:rsidR="00016465">
          <w:t xml:space="preserve">, </w:t>
        </w:r>
        <w:proofErr w:type="spellStart"/>
        <w:r w:rsidR="00016465">
          <w:t>theo</w:t>
        </w:r>
      </w:ins>
      <w:proofErr w:type="spellEnd"/>
      <w:ins w:id="45" w:author="Quang Le Minh" w:date="2010-10-14T20:51:00Z">
        <w:r w:rsidR="00016465">
          <w:t xml:space="preserve"> </w:t>
        </w:r>
        <w:proofErr w:type="spellStart"/>
        <w:r w:rsidR="00016465">
          <w:t>sự</w:t>
        </w:r>
        <w:proofErr w:type="spellEnd"/>
        <w:r w:rsidR="00016465">
          <w:t xml:space="preserve"> so </w:t>
        </w:r>
        <w:proofErr w:type="spellStart"/>
        <w:r w:rsidR="00016465">
          <w:t>sánh</w:t>
        </w:r>
        <w:proofErr w:type="spellEnd"/>
        <w:r w:rsidR="00016465">
          <w:t xml:space="preserve"> </w:t>
        </w:r>
        <w:proofErr w:type="spellStart"/>
        <w:r w:rsidR="00016465">
          <w:t>trong</w:t>
        </w:r>
      </w:ins>
      <w:proofErr w:type="spellEnd"/>
      <w:ins w:id="46" w:author="Quang Le Minh" w:date="2010-10-14T20:45:00Z">
        <w:r w:rsidR="00450C25">
          <w:t xml:space="preserve"> </w:t>
        </w:r>
      </w:ins>
      <w:ins w:id="47" w:author="Quang Le Minh" w:date="2010-10-14T20:50:00Z">
        <w:r w:rsidR="001B455E">
          <w:fldChar w:fldCharType="begin"/>
        </w:r>
        <w:r w:rsidR="00016465">
          <w:instrText xml:space="preserve"> REF _Ref274852746 \h </w:instrText>
        </w:r>
      </w:ins>
      <w:r w:rsidR="001B455E">
        <w:fldChar w:fldCharType="separate"/>
      </w:r>
      <w:proofErr w:type="spellStart"/>
      <w:ins w:id="48" w:author="Quang Le Minh" w:date="2010-10-14T20:50:00Z">
        <w:r w:rsidR="00016465">
          <w:t>Bảng</w:t>
        </w:r>
        <w:proofErr w:type="spellEnd"/>
        <w:r w:rsidR="00016465">
          <w:t xml:space="preserve"> </w:t>
        </w:r>
        <w:r w:rsidR="00016465">
          <w:rPr>
            <w:noProof/>
          </w:rPr>
          <w:t>1</w:t>
        </w:r>
        <w:r w:rsidR="00016465">
          <w:noBreakHyphen/>
        </w:r>
        <w:r w:rsidR="00016465">
          <w:rPr>
            <w:noProof/>
          </w:rPr>
          <w:t>1</w:t>
        </w:r>
        <w:r w:rsidR="001B455E">
          <w:fldChar w:fldCharType="end"/>
        </w:r>
        <w:r w:rsidR="00016465">
          <w:t>.</w:t>
        </w:r>
      </w:ins>
      <w:r w:rsidR="005448BC">
        <w:t xml:space="preserve"> </w:t>
      </w:r>
      <w:del w:id="49" w:author="Quang Le Minh" w:date="2010-10-14T20:52:00Z">
        <w:r w:rsidR="005448BC" w:rsidDel="00016465">
          <w:delText>Vì hình dáng bàn tay không quá riêng biệt nên</w:delText>
        </w:r>
      </w:del>
      <w:ins w:id="50" w:author="Quang Le Minh" w:date="2010-10-14T20:52:00Z">
        <w:r w:rsidR="00016465">
          <w:t xml:space="preserve">Do </w:t>
        </w:r>
        <w:proofErr w:type="spellStart"/>
        <w:r w:rsidR="00016465">
          <w:t>đó</w:t>
        </w:r>
        <w:proofErr w:type="spellEnd"/>
        <w:r w:rsidR="00016465">
          <w:t xml:space="preserve"> </w:t>
        </w:r>
        <w:proofErr w:type="spellStart"/>
        <w:r w:rsidR="00016465">
          <w:t>đặc</w:t>
        </w:r>
        <w:proofErr w:type="spellEnd"/>
        <w:r w:rsidR="00016465">
          <w:t xml:space="preserve"> </w:t>
        </w:r>
        <w:proofErr w:type="spellStart"/>
        <w:r w:rsidR="00016465">
          <w:t>điểm</w:t>
        </w:r>
        <w:proofErr w:type="spellEnd"/>
        <w:r w:rsidR="00016465">
          <w:t xml:space="preserve"> </w:t>
        </w:r>
        <w:proofErr w:type="spellStart"/>
        <w:r w:rsidR="00016465">
          <w:t>này</w:t>
        </w:r>
      </w:ins>
      <w:proofErr w:type="spellEnd"/>
      <w:r w:rsidR="005448BC">
        <w:t xml:space="preserve"> </w:t>
      </w:r>
      <w:proofErr w:type="spellStart"/>
      <w:r w:rsidR="005448BC">
        <w:t>ít</w:t>
      </w:r>
      <w:proofErr w:type="spellEnd"/>
      <w:r w:rsidR="005448BC">
        <w:t xml:space="preserve"> </w:t>
      </w:r>
      <w:proofErr w:type="spellStart"/>
      <w:r w:rsidR="005448BC">
        <w:t>được</w:t>
      </w:r>
      <w:proofErr w:type="spellEnd"/>
      <w:r w:rsidR="005448BC">
        <w:t xml:space="preserve"> </w:t>
      </w:r>
      <w:proofErr w:type="spellStart"/>
      <w:r w:rsidR="005448BC">
        <w:t>sử</w:t>
      </w:r>
      <w:proofErr w:type="spellEnd"/>
      <w:r w:rsidR="005448BC">
        <w:t xml:space="preserve"> </w:t>
      </w:r>
      <w:proofErr w:type="spellStart"/>
      <w:r w:rsidR="005448BC">
        <w:t>dụng</w:t>
      </w:r>
      <w:proofErr w:type="spellEnd"/>
      <w:r w:rsidR="005448BC">
        <w:t xml:space="preserve"> </w:t>
      </w:r>
      <w:proofErr w:type="spellStart"/>
      <w:r w:rsidR="005448BC">
        <w:t>trong</w:t>
      </w:r>
      <w:proofErr w:type="spellEnd"/>
      <w:r w:rsidR="005448BC">
        <w:t xml:space="preserve"> </w:t>
      </w:r>
      <w:proofErr w:type="spellStart"/>
      <w:r w:rsidR="005448BC">
        <w:t>cá</w:t>
      </w:r>
      <w:ins w:id="51" w:author="Quang Le Minh" w:date="2010-10-14T20:30:00Z">
        <w:r w:rsidR="0051104A">
          <w:t>c</w:t>
        </w:r>
      </w:ins>
      <w:proofErr w:type="spellEnd"/>
      <w:r w:rsidR="005448BC">
        <w:t xml:space="preserve"> </w:t>
      </w:r>
      <w:proofErr w:type="spellStart"/>
      <w:r w:rsidR="005448BC">
        <w:t>hệ</w:t>
      </w:r>
      <w:proofErr w:type="spellEnd"/>
      <w:r w:rsidR="005448BC">
        <w:t xml:space="preserve"> </w:t>
      </w:r>
      <w:proofErr w:type="spellStart"/>
      <w:r w:rsidR="005448BC">
        <w:t>nhận</w:t>
      </w:r>
      <w:proofErr w:type="spellEnd"/>
      <w:r w:rsidR="005448BC">
        <w:t xml:space="preserve"> </w:t>
      </w:r>
      <w:proofErr w:type="spellStart"/>
      <w:r w:rsidR="005448BC">
        <w:t>dạng</w:t>
      </w:r>
      <w:proofErr w:type="spellEnd"/>
      <w:r w:rsidR="005448BC">
        <w:t xml:space="preserve"> (</w:t>
      </w:r>
      <w:proofErr w:type="spellStart"/>
      <w:r w:rsidR="005448BC">
        <w:t>indentification</w:t>
      </w:r>
      <w:proofErr w:type="spellEnd"/>
      <w:r w:rsidR="005448BC">
        <w:t xml:space="preserve">) </w:t>
      </w:r>
      <w:proofErr w:type="spellStart"/>
      <w:r w:rsidR="005448BC">
        <w:t>mà</w:t>
      </w:r>
      <w:proofErr w:type="spellEnd"/>
      <w:r w:rsidR="005448BC">
        <w:t xml:space="preserve"> </w:t>
      </w:r>
      <w:proofErr w:type="spellStart"/>
      <w:r w:rsidR="005448BC">
        <w:t>thường</w:t>
      </w:r>
      <w:proofErr w:type="spellEnd"/>
      <w:r w:rsidR="005448BC">
        <w:t xml:space="preserve"> </w:t>
      </w:r>
      <w:proofErr w:type="spellStart"/>
      <w:ins w:id="52" w:author="Quang Le Minh" w:date="2010-10-14T12:12:00Z">
        <w:r w:rsidR="00DD5F70">
          <w:t>được</w:t>
        </w:r>
        <w:proofErr w:type="spellEnd"/>
        <w:r w:rsidR="00DD5F70">
          <w:t xml:space="preserve"> </w:t>
        </w:r>
        <w:proofErr w:type="spellStart"/>
        <w:r w:rsidR="00DD5F70">
          <w:t>dùng</w:t>
        </w:r>
        <w:proofErr w:type="spellEnd"/>
        <w:r w:rsidR="00DD5F70">
          <w:t xml:space="preserve"> </w:t>
        </w:r>
      </w:ins>
      <w:del w:id="53" w:author="Quang Le Minh" w:date="2010-10-14T12:12:00Z">
        <w:r w:rsidR="005448BC" w:rsidDel="00DD5F70">
          <w:delText xml:space="preserve">dung </w:delText>
        </w:r>
      </w:del>
      <w:proofErr w:type="spellStart"/>
      <w:r w:rsidR="005448BC">
        <w:t>trong</w:t>
      </w:r>
      <w:proofErr w:type="spellEnd"/>
      <w:r w:rsidR="005448BC">
        <w:t xml:space="preserve"> </w:t>
      </w:r>
      <w:proofErr w:type="spellStart"/>
      <w:r w:rsidR="005448BC">
        <w:t>các</w:t>
      </w:r>
      <w:proofErr w:type="spellEnd"/>
      <w:r w:rsidR="005448BC">
        <w:t xml:space="preserve"> </w:t>
      </w:r>
      <w:proofErr w:type="spellStart"/>
      <w:r w:rsidR="005448BC">
        <w:t>hệ</w:t>
      </w:r>
      <w:proofErr w:type="spellEnd"/>
      <w:r w:rsidR="005448BC">
        <w:t xml:space="preserve"> </w:t>
      </w:r>
      <w:proofErr w:type="spellStart"/>
      <w:r w:rsidR="005448BC">
        <w:t>chứng</w:t>
      </w:r>
      <w:proofErr w:type="spellEnd"/>
      <w:r w:rsidR="005448BC">
        <w:t xml:space="preserve"> </w:t>
      </w:r>
      <w:proofErr w:type="spellStart"/>
      <w:r w:rsidR="005448BC">
        <w:t>thực</w:t>
      </w:r>
      <w:proofErr w:type="spellEnd"/>
      <w:r w:rsidR="005448BC">
        <w:t xml:space="preserve"> (verification).</w:t>
      </w:r>
      <w:ins w:id="54" w:author="Quang Le Minh" w:date="2010-10-14T20:53:00Z">
        <w:r w:rsidR="00016465">
          <w:t xml:space="preserve"> </w:t>
        </w:r>
        <w:proofErr w:type="spellStart"/>
        <w:r w:rsidR="00016465">
          <w:t>Tuy</w:t>
        </w:r>
        <w:proofErr w:type="spellEnd"/>
        <w:r w:rsidR="00016465">
          <w:t xml:space="preserve"> </w:t>
        </w:r>
        <w:proofErr w:type="spellStart"/>
        <w:r w:rsidR="00016465">
          <w:t>nhiên</w:t>
        </w:r>
        <w:proofErr w:type="spellEnd"/>
        <w:r w:rsidR="00016465">
          <w:t xml:space="preserve"> </w:t>
        </w:r>
        <w:proofErr w:type="spellStart"/>
        <w:r w:rsidR="00016465">
          <w:t>ưu</w:t>
        </w:r>
        <w:proofErr w:type="spellEnd"/>
        <w:r w:rsidR="00016465">
          <w:t xml:space="preserve"> </w:t>
        </w:r>
        <w:proofErr w:type="spellStart"/>
        <w:r w:rsidR="00016465">
          <w:t>điểm</w:t>
        </w:r>
        <w:proofErr w:type="spellEnd"/>
        <w:r w:rsidR="00016465">
          <w:t xml:space="preserve"> </w:t>
        </w:r>
        <w:proofErr w:type="spellStart"/>
        <w:r w:rsidR="00016465">
          <w:t>của</w:t>
        </w:r>
        <w:proofErr w:type="spellEnd"/>
        <w:r w:rsidR="00016465">
          <w:t xml:space="preserve"> </w:t>
        </w:r>
        <w:proofErr w:type="spellStart"/>
        <w:r w:rsidR="00016465">
          <w:t>kỹ</w:t>
        </w:r>
        <w:proofErr w:type="spellEnd"/>
        <w:r w:rsidR="00016465">
          <w:t xml:space="preserve"> </w:t>
        </w:r>
        <w:proofErr w:type="spellStart"/>
        <w:r w:rsidR="00016465">
          <w:t>thuật</w:t>
        </w:r>
        <w:proofErr w:type="spellEnd"/>
        <w:r w:rsidR="00016465">
          <w:t xml:space="preserve"> </w:t>
        </w:r>
        <w:proofErr w:type="spellStart"/>
        <w:r w:rsidR="00016465">
          <w:t>này</w:t>
        </w:r>
        <w:proofErr w:type="spellEnd"/>
        <w:r w:rsidR="00016465">
          <w:t xml:space="preserve"> </w:t>
        </w:r>
        <w:proofErr w:type="spellStart"/>
        <w:r w:rsidR="00016465">
          <w:t>là</w:t>
        </w:r>
        <w:proofErr w:type="spellEnd"/>
        <w:r w:rsidR="00016465">
          <w:t xml:space="preserve"> </w:t>
        </w:r>
        <w:proofErr w:type="spellStart"/>
        <w:r w:rsidR="00016465">
          <w:t>đơn</w:t>
        </w:r>
        <w:proofErr w:type="spellEnd"/>
        <w:r w:rsidR="00016465">
          <w:t xml:space="preserve"> </w:t>
        </w:r>
        <w:proofErr w:type="spellStart"/>
        <w:r w:rsidR="00016465">
          <w:t>giản</w:t>
        </w:r>
        <w:proofErr w:type="spellEnd"/>
        <w:r w:rsidR="00016465">
          <w:t xml:space="preserve">, </w:t>
        </w:r>
        <w:proofErr w:type="spellStart"/>
        <w:r w:rsidR="00016465">
          <w:t>dễ</w:t>
        </w:r>
        <w:proofErr w:type="spellEnd"/>
        <w:r w:rsidR="00016465">
          <w:t xml:space="preserve"> </w:t>
        </w:r>
        <w:proofErr w:type="spellStart"/>
        <w:r w:rsidR="00016465">
          <w:t>sử</w:t>
        </w:r>
        <w:proofErr w:type="spellEnd"/>
        <w:r w:rsidR="00016465">
          <w:t xml:space="preserve"> </w:t>
        </w:r>
        <w:proofErr w:type="spellStart"/>
        <w:r w:rsidR="00016465">
          <w:t>dụng</w:t>
        </w:r>
        <w:proofErr w:type="spellEnd"/>
        <w:r w:rsidR="00016465">
          <w:t xml:space="preserve"> </w:t>
        </w:r>
        <w:proofErr w:type="spellStart"/>
        <w:r w:rsidR="00016465">
          <w:t>và</w:t>
        </w:r>
        <w:proofErr w:type="spellEnd"/>
        <w:r w:rsidR="00016465">
          <w:t xml:space="preserve"> chi </w:t>
        </w:r>
        <w:proofErr w:type="spellStart"/>
        <w:r w:rsidR="00016465">
          <w:t>phí</w:t>
        </w:r>
        <w:proofErr w:type="spellEnd"/>
        <w:r w:rsidR="00016465">
          <w:t xml:space="preserve"> </w:t>
        </w:r>
        <w:proofErr w:type="spellStart"/>
        <w:r w:rsidR="00016465">
          <w:t>thấp</w:t>
        </w:r>
        <w:proofErr w:type="spellEnd"/>
        <w:r w:rsidR="00016465">
          <w:t>.</w:t>
        </w:r>
      </w:ins>
      <w:r w:rsidR="00EE0750">
        <w:t xml:space="preserve"> </w:t>
      </w:r>
      <w:proofErr w:type="spellStart"/>
      <w:proofErr w:type="gramStart"/>
      <w:r w:rsidR="0006722F">
        <w:t>Đây</w:t>
      </w:r>
      <w:proofErr w:type="spellEnd"/>
      <w:r w:rsidR="0006722F">
        <w:t xml:space="preserve"> </w:t>
      </w:r>
      <w:proofErr w:type="spellStart"/>
      <w:ins w:id="55" w:author="Quang Le Minh" w:date="2010-10-14T20:53:00Z">
        <w:r w:rsidR="00016465">
          <w:t>cũng</w:t>
        </w:r>
        <w:proofErr w:type="spellEnd"/>
        <w:r w:rsidR="00016465">
          <w:t xml:space="preserve"> </w:t>
        </w:r>
      </w:ins>
      <w:proofErr w:type="spellStart"/>
      <w:r w:rsidR="0006722F">
        <w:t>là</w:t>
      </w:r>
      <w:proofErr w:type="spellEnd"/>
      <w:r w:rsidR="0006722F">
        <w:t xml:space="preserve"> </w:t>
      </w:r>
      <w:proofErr w:type="spellStart"/>
      <w:r w:rsidR="0006722F">
        <w:t>một</w:t>
      </w:r>
      <w:proofErr w:type="spellEnd"/>
      <w:r w:rsidR="0006722F">
        <w:t xml:space="preserve"> </w:t>
      </w:r>
      <w:proofErr w:type="spellStart"/>
      <w:r w:rsidR="0006722F">
        <w:t>trong</w:t>
      </w:r>
      <w:proofErr w:type="spellEnd"/>
      <w:r w:rsidR="0006722F">
        <w:t xml:space="preserve"> </w:t>
      </w:r>
      <w:proofErr w:type="spellStart"/>
      <w:r w:rsidR="0006722F">
        <w:t>những</w:t>
      </w:r>
      <w:proofErr w:type="spellEnd"/>
      <w:r w:rsidR="0006722F">
        <w:t xml:space="preserve"> </w:t>
      </w:r>
      <w:proofErr w:type="spellStart"/>
      <w:r w:rsidR="0006722F">
        <w:t>kỹ</w:t>
      </w:r>
      <w:proofErr w:type="spellEnd"/>
      <w:r w:rsidR="0006722F">
        <w:t xml:space="preserve"> </w:t>
      </w:r>
      <w:proofErr w:type="spellStart"/>
      <w:r w:rsidR="0006722F">
        <w:t>thuật</w:t>
      </w:r>
      <w:proofErr w:type="spellEnd"/>
      <w:r w:rsidR="0006722F">
        <w:t xml:space="preserve"> </w:t>
      </w:r>
      <w:proofErr w:type="spellStart"/>
      <w:r w:rsidR="0006722F">
        <w:t>chứng</w:t>
      </w:r>
      <w:proofErr w:type="spellEnd"/>
      <w:r w:rsidR="0006722F">
        <w:t xml:space="preserve"> </w:t>
      </w:r>
      <w:proofErr w:type="spellStart"/>
      <w:r w:rsidR="0006722F">
        <w:t>thực</w:t>
      </w:r>
      <w:proofErr w:type="spellEnd"/>
      <w:r w:rsidR="0006722F">
        <w:t xml:space="preserve"> </w:t>
      </w:r>
      <w:proofErr w:type="spellStart"/>
      <w:r w:rsidR="0006722F">
        <w:t>dựa</w:t>
      </w:r>
      <w:proofErr w:type="spellEnd"/>
      <w:r w:rsidR="0006722F">
        <w:t xml:space="preserve"> </w:t>
      </w:r>
      <w:proofErr w:type="spellStart"/>
      <w:r w:rsidR="0006722F">
        <w:t>trên</w:t>
      </w:r>
      <w:proofErr w:type="spellEnd"/>
      <w:r w:rsidR="0006722F">
        <w:t xml:space="preserve"> </w:t>
      </w:r>
      <w:proofErr w:type="spellStart"/>
      <w:r w:rsidR="0006722F">
        <w:t>nhân</w:t>
      </w:r>
      <w:proofErr w:type="spellEnd"/>
      <w:r w:rsidR="0006722F">
        <w:t xml:space="preserve"> </w:t>
      </w:r>
      <w:proofErr w:type="spellStart"/>
      <w:r w:rsidR="0006722F">
        <w:t>trắc</w:t>
      </w:r>
      <w:proofErr w:type="spellEnd"/>
      <w:r w:rsidR="0006722F">
        <w:t xml:space="preserve"> </w:t>
      </w:r>
      <w:proofErr w:type="spellStart"/>
      <w:r w:rsidR="0006722F">
        <w:t>học</w:t>
      </w:r>
      <w:proofErr w:type="spellEnd"/>
      <w:r w:rsidR="0006722F">
        <w:t xml:space="preserve"> </w:t>
      </w:r>
      <w:proofErr w:type="spellStart"/>
      <w:r w:rsidR="0006722F">
        <w:t>được</w:t>
      </w:r>
      <w:proofErr w:type="spellEnd"/>
      <w:r w:rsidR="0006722F">
        <w:t xml:space="preserve"> </w:t>
      </w:r>
      <w:proofErr w:type="spellStart"/>
      <w:r w:rsidR="0006722F">
        <w:t>nghiên</w:t>
      </w:r>
      <w:proofErr w:type="spellEnd"/>
      <w:r w:rsidR="0006722F">
        <w:t xml:space="preserve"> </w:t>
      </w:r>
      <w:proofErr w:type="spellStart"/>
      <w:r w:rsidR="0006722F">
        <w:t>cứu</w:t>
      </w:r>
      <w:proofErr w:type="spellEnd"/>
      <w:r w:rsidR="0006722F">
        <w:t xml:space="preserve"> </w:t>
      </w:r>
      <w:proofErr w:type="spellStart"/>
      <w:r w:rsidR="0006722F">
        <w:t>và</w:t>
      </w:r>
      <w:proofErr w:type="spellEnd"/>
      <w:r w:rsidR="0006722F">
        <w:t xml:space="preserve"> </w:t>
      </w:r>
      <w:proofErr w:type="spellStart"/>
      <w:r w:rsidR="0006722F">
        <w:t>ứng</w:t>
      </w:r>
      <w:proofErr w:type="spellEnd"/>
      <w:r w:rsidR="0006722F">
        <w:t xml:space="preserve"> </w:t>
      </w:r>
      <w:proofErr w:type="spellStart"/>
      <w:r w:rsidR="0006722F">
        <w:t>dụng</w:t>
      </w:r>
      <w:proofErr w:type="spellEnd"/>
      <w:r w:rsidR="0006722F">
        <w:t xml:space="preserve"> </w:t>
      </w:r>
      <w:proofErr w:type="spellStart"/>
      <w:r w:rsidR="0006722F">
        <w:t>đầu</w:t>
      </w:r>
      <w:proofErr w:type="spellEnd"/>
      <w:r w:rsidR="0006722F">
        <w:t xml:space="preserve"> </w:t>
      </w:r>
      <w:proofErr w:type="spellStart"/>
      <w:r w:rsidR="0006722F">
        <w:t>tiên</w:t>
      </w:r>
      <w:proofErr w:type="spellEnd"/>
      <w:r w:rsidR="0006722F">
        <w:t xml:space="preserve"> </w:t>
      </w:r>
      <w:proofErr w:type="spellStart"/>
      <w:r w:rsidR="0006722F">
        <w:t>trên</w:t>
      </w:r>
      <w:proofErr w:type="spellEnd"/>
      <w:r w:rsidR="0006722F">
        <w:t xml:space="preserve"> </w:t>
      </w:r>
      <w:proofErr w:type="spellStart"/>
      <w:r w:rsidR="0006722F">
        <w:t>thế</w:t>
      </w:r>
      <w:proofErr w:type="spellEnd"/>
      <w:r w:rsidR="0006722F">
        <w:t xml:space="preserve"> </w:t>
      </w:r>
      <w:proofErr w:type="spellStart"/>
      <w:r w:rsidR="0006722F">
        <w:t>giới</w:t>
      </w:r>
      <w:proofErr w:type="spellEnd"/>
      <w:r w:rsidR="0006722F">
        <w:t>.</w:t>
      </w:r>
      <w:proofErr w:type="gramEnd"/>
    </w:p>
    <w:p w:rsidR="00F62531" w:rsidRDefault="00F62531" w:rsidP="00F62531">
      <w:pPr>
        <w:spacing w:after="200"/>
        <w:ind w:firstLine="360"/>
        <w:jc w:val="left"/>
      </w:pPr>
      <w:proofErr w:type="spellStart"/>
      <w:r>
        <w:t>Kỹ</w:t>
      </w:r>
      <w:proofErr w:type="spellEnd"/>
      <w:r>
        <w:t xml:space="preserve"> </w:t>
      </w:r>
      <w:proofErr w:type="spellStart"/>
      <w:r>
        <w:t>thuật</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hình</w:t>
      </w:r>
      <w:proofErr w:type="spellEnd"/>
      <w:r>
        <w:t xml:space="preserve"> </w:t>
      </w:r>
      <w:proofErr w:type="spellStart"/>
      <w:r>
        <w:t>dạng</w:t>
      </w:r>
      <w:proofErr w:type="spellEnd"/>
      <w:r>
        <w:t xml:space="preserve"> </w:t>
      </w:r>
      <w:proofErr w:type="spellStart"/>
      <w:r>
        <w:t>bàn</w:t>
      </w:r>
      <w:proofErr w:type="spellEnd"/>
      <w:r>
        <w:t xml:space="preserve"> </w:t>
      </w:r>
      <w:proofErr w:type="spellStart"/>
      <w:proofErr w:type="gramStart"/>
      <w:r>
        <w:t>tay</w:t>
      </w:r>
      <w:proofErr w:type="spellEnd"/>
      <w:proofErr w:type="gramEnd"/>
      <w:r>
        <w:t xml:space="preserve"> </w:t>
      </w:r>
      <w:proofErr w:type="spellStart"/>
      <w:r>
        <w:t>có</w:t>
      </w:r>
      <w:proofErr w:type="spellEnd"/>
      <w:r>
        <w:t xml:space="preserve"> </w:t>
      </w:r>
      <w:proofErr w:type="spellStart"/>
      <w:r>
        <w:t>các</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nổi</w:t>
      </w:r>
      <w:proofErr w:type="spellEnd"/>
      <w:r>
        <w:t xml:space="preserve"> </w:t>
      </w:r>
      <w:proofErr w:type="spellStart"/>
      <w:r>
        <w:t>bật</w:t>
      </w:r>
      <w:proofErr w:type="spellEnd"/>
      <w:r>
        <w:t xml:space="preserve"> </w:t>
      </w:r>
      <w:proofErr w:type="spellStart"/>
      <w:r>
        <w:t>sau</w:t>
      </w:r>
      <w:proofErr w:type="spellEnd"/>
      <w:r>
        <w:t>:</w:t>
      </w:r>
    </w:p>
    <w:p w:rsidR="00F62531" w:rsidRPr="00E21A00" w:rsidRDefault="00F62531" w:rsidP="00F62531">
      <w:pPr>
        <w:pStyle w:val="ListParagraph"/>
        <w:numPr>
          <w:ilvl w:val="0"/>
          <w:numId w:val="2"/>
        </w:numPr>
        <w:rPr>
          <w:rFonts w:ascii="Times New Roman" w:hAnsi="Times New Roman" w:cs="Times New Roman"/>
          <w:lang w:val="en-US"/>
        </w:rPr>
      </w:pPr>
      <w:proofErr w:type="spellStart"/>
      <w:r>
        <w:rPr>
          <w:rFonts w:ascii="Times New Roman" w:hAnsi="Times New Roman" w:cs="Times New Roman"/>
          <w:lang w:val="en-US"/>
        </w:rPr>
        <w:t>Dữ</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liệu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lưu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trữ</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không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lớn</w:t>
      </w:r>
      <w:proofErr w:type="spellEnd"/>
    </w:p>
    <w:p w:rsidR="00F62531" w:rsidRPr="00E21A00" w:rsidRDefault="00F62531" w:rsidP="00F62531">
      <w:pPr>
        <w:pStyle w:val="ListParagraph"/>
        <w:numPr>
          <w:ilvl w:val="0"/>
          <w:numId w:val="2"/>
        </w:numPr>
        <w:rPr>
          <w:rFonts w:ascii="Times New Roman" w:hAnsi="Times New Roman" w:cs="Times New Roman"/>
          <w:lang w:val="en-US"/>
        </w:rPr>
      </w:pPr>
      <w:proofErr w:type="spellStart"/>
      <w:r>
        <w:rPr>
          <w:rFonts w:ascii="Times New Roman" w:hAnsi="Times New Roman" w:cs="Times New Roman"/>
          <w:lang w:val="en-US"/>
        </w:rPr>
        <w:t>Ít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ảnh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hưởng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bởi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các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yếu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tố</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ngoại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cảnh</w:t>
      </w:r>
      <w:proofErr w:type="spellEnd"/>
    </w:p>
    <w:p w:rsidR="00F62531" w:rsidRPr="00E21A00" w:rsidRDefault="00F62531" w:rsidP="00F62531">
      <w:pPr>
        <w:pStyle w:val="ListParagraph"/>
        <w:numPr>
          <w:ilvl w:val="0"/>
          <w:numId w:val="2"/>
        </w:numPr>
        <w:rPr>
          <w:rFonts w:ascii="Times New Roman" w:hAnsi="Times New Roman" w:cs="Times New Roman"/>
          <w:lang w:val="en-US"/>
        </w:rPr>
      </w:pPr>
      <w:proofErr w:type="spellStart"/>
      <w:r w:rsidRPr="00E21A00">
        <w:rPr>
          <w:rFonts w:ascii="Times New Roman" w:hAnsi="Times New Roman" w:cs="Times New Roman"/>
          <w:lang w:val="en-US"/>
        </w:rPr>
        <w:t>Dễ</w:t>
      </w:r>
      <w:proofErr w:type="spellEnd"/>
      <w:r w:rsidRPr="00E21A00">
        <w:rPr>
          <w:rFonts w:ascii="Times New Roman" w:hAnsi="Times New Roman" w:cs="Times New Roman"/>
          <w:lang w:val="en-US"/>
        </w:rPr>
        <w:t xml:space="preserve"> </w:t>
      </w:r>
      <w:proofErr w:type="spellStart"/>
      <w:r w:rsidRPr="00E21A00">
        <w:rPr>
          <w:rFonts w:ascii="Times New Roman" w:hAnsi="Times New Roman" w:cs="Times New Roman"/>
          <w:lang w:val="en-US"/>
        </w:rPr>
        <w:t>sử</w:t>
      </w:r>
      <w:proofErr w:type="spellEnd"/>
      <w:r w:rsidRPr="00E21A00">
        <w:rPr>
          <w:rFonts w:ascii="Times New Roman" w:hAnsi="Times New Roman" w:cs="Times New Roman"/>
          <w:lang w:val="en-US"/>
        </w:rPr>
        <w:t xml:space="preserve"> </w:t>
      </w:r>
      <w:proofErr w:type="spellStart"/>
      <w:r w:rsidRPr="00E21A00">
        <w:rPr>
          <w:rFonts w:ascii="Times New Roman" w:hAnsi="Times New Roman" w:cs="Times New Roman"/>
          <w:lang w:val="en-US"/>
        </w:rPr>
        <w:t>dụng</w:t>
      </w:r>
      <w:proofErr w:type="spellEnd"/>
      <w:r w:rsidRPr="00E21A00">
        <w:rPr>
          <w:rFonts w:ascii="Times New Roman" w:hAnsi="Times New Roman" w:cs="Times New Roman"/>
          <w:lang w:val="en-US"/>
        </w:rPr>
        <w:t xml:space="preserve"> </w:t>
      </w:r>
      <w:proofErr w:type="spellStart"/>
      <w:r w:rsidRPr="00E21A00">
        <w:rPr>
          <w:rFonts w:ascii="Times New Roman" w:hAnsi="Times New Roman" w:cs="Times New Roman"/>
          <w:lang w:val="en-US"/>
        </w:rPr>
        <w:t>và</w:t>
      </w:r>
      <w:proofErr w:type="spellEnd"/>
      <w:r w:rsidRPr="00E21A00">
        <w:rPr>
          <w:rFonts w:ascii="Times New Roman" w:hAnsi="Times New Roman" w:cs="Times New Roman"/>
          <w:lang w:val="en-US"/>
        </w:rPr>
        <w:t xml:space="preserve"> </w:t>
      </w:r>
      <w:proofErr w:type="spellStart"/>
      <w:r>
        <w:rPr>
          <w:rFonts w:ascii="Times New Roman" w:hAnsi="Times New Roman" w:cs="Times New Roman"/>
          <w:lang w:val="en-US"/>
        </w:rPr>
        <w:t>thân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thiện</w:t>
      </w:r>
      <w:proofErr w:type="spellEnd"/>
      <w:r w:rsidRPr="00E21A00">
        <w:rPr>
          <w:rFonts w:ascii="Times New Roman" w:hAnsi="Times New Roman" w:cs="Times New Roman"/>
          <w:lang w:val="en-US"/>
        </w:rPr>
        <w:t xml:space="preserve"> </w:t>
      </w:r>
      <w:proofErr w:type="spellStart"/>
      <w:r w:rsidRPr="00E21A00">
        <w:rPr>
          <w:rFonts w:ascii="Times New Roman" w:hAnsi="Times New Roman" w:cs="Times New Roman"/>
          <w:lang w:val="en-US"/>
        </w:rPr>
        <w:t>với</w:t>
      </w:r>
      <w:proofErr w:type="spellEnd"/>
      <w:r w:rsidRPr="00E21A00">
        <w:rPr>
          <w:rFonts w:ascii="Times New Roman" w:hAnsi="Times New Roman" w:cs="Times New Roman"/>
          <w:lang w:val="en-US"/>
        </w:rPr>
        <w:t xml:space="preserve"> </w:t>
      </w:r>
      <w:proofErr w:type="spellStart"/>
      <w:r w:rsidRPr="00E21A00">
        <w:rPr>
          <w:rFonts w:ascii="Times New Roman" w:hAnsi="Times New Roman" w:cs="Times New Roman"/>
          <w:lang w:val="en-US"/>
        </w:rPr>
        <w:t>người</w:t>
      </w:r>
      <w:proofErr w:type="spellEnd"/>
      <w:r w:rsidRPr="00E21A00">
        <w:rPr>
          <w:rFonts w:ascii="Times New Roman" w:hAnsi="Times New Roman" w:cs="Times New Roman"/>
          <w:lang w:val="en-US"/>
        </w:rPr>
        <w:t xml:space="preserve"> </w:t>
      </w:r>
      <w:proofErr w:type="spellStart"/>
      <w:r w:rsidRPr="00E21A00">
        <w:rPr>
          <w:rFonts w:ascii="Times New Roman" w:hAnsi="Times New Roman" w:cs="Times New Roman"/>
          <w:lang w:val="en-US"/>
        </w:rPr>
        <w:t>d</w:t>
      </w:r>
      <w:r>
        <w:rPr>
          <w:rFonts w:ascii="Times New Roman" w:hAnsi="Times New Roman" w:cs="Times New Roman"/>
          <w:lang w:val="en-US"/>
        </w:rPr>
        <w:t>ù</w:t>
      </w:r>
      <w:r w:rsidRPr="00E21A00">
        <w:rPr>
          <w:rFonts w:ascii="Times New Roman" w:hAnsi="Times New Roman" w:cs="Times New Roman"/>
          <w:lang w:val="en-US"/>
        </w:rPr>
        <w:t>ng</w:t>
      </w:r>
      <w:proofErr w:type="spellEnd"/>
    </w:p>
    <w:p w:rsidR="00F62531" w:rsidRPr="00E21A00" w:rsidRDefault="00F62531" w:rsidP="00F62531">
      <w:pPr>
        <w:pStyle w:val="ListParagraph"/>
        <w:numPr>
          <w:ilvl w:val="0"/>
          <w:numId w:val="2"/>
        </w:numPr>
        <w:rPr>
          <w:rFonts w:ascii="Times New Roman" w:hAnsi="Times New Roman" w:cs="Times New Roman"/>
          <w:lang w:val="en-US"/>
        </w:rPr>
      </w:pPr>
      <w:proofErr w:type="spellStart"/>
      <w:r>
        <w:rPr>
          <w:rFonts w:ascii="Times New Roman" w:hAnsi="Times New Roman" w:cs="Times New Roman"/>
          <w:lang w:val="en-US"/>
        </w:rPr>
        <w:t>Xử</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lý</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nhanh</w:t>
      </w:r>
      <w:proofErr w:type="spellEnd"/>
    </w:p>
    <w:p w:rsidR="00F62531" w:rsidRPr="00460E80" w:rsidRDefault="00F62531" w:rsidP="00F62531">
      <w:pPr>
        <w:pStyle w:val="ListParagraph"/>
        <w:numPr>
          <w:ilvl w:val="0"/>
          <w:numId w:val="2"/>
        </w:numPr>
        <w:spacing w:after="0"/>
        <w:rPr>
          <w:rFonts w:ascii="Times New Roman" w:hAnsi="Times New Roman" w:cs="Times New Roman"/>
          <w:lang w:val="en-US"/>
        </w:rPr>
      </w:pPr>
      <w:proofErr w:type="spellStart"/>
      <w:r w:rsidRPr="00460E80">
        <w:rPr>
          <w:rFonts w:ascii="Times New Roman" w:hAnsi="Times New Roman" w:cs="Times New Roman"/>
          <w:lang w:val="en-US"/>
        </w:rPr>
        <w:lastRenderedPageBreak/>
        <w:t>Dễ</w:t>
      </w:r>
      <w:proofErr w:type="spellEnd"/>
      <w:r w:rsidRPr="00460E80">
        <w:rPr>
          <w:rFonts w:ascii="Times New Roman" w:hAnsi="Times New Roman" w:cs="Times New Roman"/>
          <w:lang w:val="en-US"/>
        </w:rPr>
        <w:t xml:space="preserve"> </w:t>
      </w:r>
      <w:proofErr w:type="spellStart"/>
      <w:r>
        <w:rPr>
          <w:rFonts w:ascii="Times New Roman" w:hAnsi="Times New Roman" w:cs="Times New Roman"/>
          <w:lang w:val="en-US"/>
        </w:rPr>
        <w:t>dàng</w:t>
      </w:r>
      <w:proofErr w:type="spellEnd"/>
      <w:r>
        <w:rPr>
          <w:rFonts w:ascii="Times New Roman" w:hAnsi="Times New Roman" w:cs="Times New Roman"/>
          <w:lang w:val="en-US"/>
        </w:rPr>
        <w:t xml:space="preserve"> </w:t>
      </w:r>
      <w:proofErr w:type="spellStart"/>
      <w:r w:rsidRPr="00460E80">
        <w:rPr>
          <w:rFonts w:ascii="Times New Roman" w:hAnsi="Times New Roman" w:cs="Times New Roman"/>
          <w:lang w:val="en-US"/>
        </w:rPr>
        <w:t>tích</w:t>
      </w:r>
      <w:proofErr w:type="spellEnd"/>
      <w:r w:rsidRPr="00460E80">
        <w:rPr>
          <w:rFonts w:ascii="Times New Roman" w:hAnsi="Times New Roman" w:cs="Times New Roman"/>
          <w:lang w:val="en-US"/>
        </w:rPr>
        <w:t xml:space="preserve"> </w:t>
      </w:r>
      <w:proofErr w:type="spellStart"/>
      <w:r w:rsidRPr="00460E80">
        <w:rPr>
          <w:rFonts w:ascii="Times New Roman" w:hAnsi="Times New Roman" w:cs="Times New Roman"/>
          <w:lang w:val="en-US"/>
        </w:rPr>
        <w:t>hợp</w:t>
      </w:r>
      <w:proofErr w:type="spellEnd"/>
      <w:r w:rsidRPr="00460E80">
        <w:rPr>
          <w:rFonts w:ascii="Times New Roman" w:hAnsi="Times New Roman" w:cs="Times New Roman"/>
          <w:lang w:val="en-US"/>
        </w:rPr>
        <w:t xml:space="preserve"> </w:t>
      </w:r>
      <w:proofErr w:type="spellStart"/>
      <w:r w:rsidRPr="00460E80">
        <w:rPr>
          <w:rFonts w:ascii="Times New Roman" w:hAnsi="Times New Roman" w:cs="Times New Roman"/>
          <w:lang w:val="en-US"/>
        </w:rPr>
        <w:t>vào</w:t>
      </w:r>
      <w:proofErr w:type="spellEnd"/>
      <w:r w:rsidRPr="00460E80">
        <w:rPr>
          <w:rFonts w:ascii="Times New Roman" w:hAnsi="Times New Roman" w:cs="Times New Roman"/>
          <w:lang w:val="en-US"/>
        </w:rPr>
        <w:t xml:space="preserve"> </w:t>
      </w:r>
      <w:proofErr w:type="spellStart"/>
      <w:r w:rsidRPr="00460E80">
        <w:rPr>
          <w:rFonts w:ascii="Times New Roman" w:hAnsi="Times New Roman" w:cs="Times New Roman"/>
          <w:lang w:val="en-US"/>
        </w:rPr>
        <w:t>hệ</w:t>
      </w:r>
      <w:proofErr w:type="spellEnd"/>
      <w:r w:rsidRPr="00460E80">
        <w:rPr>
          <w:rFonts w:ascii="Times New Roman" w:hAnsi="Times New Roman" w:cs="Times New Roman"/>
          <w:lang w:val="en-US"/>
        </w:rPr>
        <w:t xml:space="preserve"> </w:t>
      </w:r>
      <w:proofErr w:type="spellStart"/>
      <w:r w:rsidRPr="00460E80">
        <w:rPr>
          <w:rFonts w:ascii="Times New Roman" w:hAnsi="Times New Roman" w:cs="Times New Roman"/>
          <w:lang w:val="en-US"/>
        </w:rPr>
        <w:t>thống</w:t>
      </w:r>
      <w:proofErr w:type="spellEnd"/>
      <w:r w:rsidRPr="00460E80">
        <w:rPr>
          <w:rFonts w:ascii="Times New Roman" w:hAnsi="Times New Roman" w:cs="Times New Roman"/>
          <w:lang w:val="en-US"/>
        </w:rPr>
        <w:t xml:space="preserve"> </w:t>
      </w:r>
      <w:proofErr w:type="spellStart"/>
      <w:r w:rsidRPr="00460E80">
        <w:rPr>
          <w:rFonts w:ascii="Times New Roman" w:hAnsi="Times New Roman" w:cs="Times New Roman"/>
          <w:lang w:val="en-US"/>
        </w:rPr>
        <w:t>đã</w:t>
      </w:r>
      <w:proofErr w:type="spellEnd"/>
      <w:r w:rsidRPr="00460E80">
        <w:rPr>
          <w:rFonts w:ascii="Times New Roman" w:hAnsi="Times New Roman" w:cs="Times New Roman"/>
          <w:lang w:val="en-US"/>
        </w:rPr>
        <w:t xml:space="preserve"> </w:t>
      </w:r>
      <w:proofErr w:type="spellStart"/>
      <w:r w:rsidRPr="00460E80">
        <w:rPr>
          <w:rFonts w:ascii="Times New Roman" w:hAnsi="Times New Roman" w:cs="Times New Roman"/>
          <w:lang w:val="en-US"/>
        </w:rPr>
        <w:t>tồn</w:t>
      </w:r>
      <w:proofErr w:type="spellEnd"/>
      <w:r w:rsidRPr="00460E80">
        <w:rPr>
          <w:rFonts w:ascii="Times New Roman" w:hAnsi="Times New Roman" w:cs="Times New Roman"/>
          <w:lang w:val="en-US"/>
        </w:rPr>
        <w:t xml:space="preserve"> </w:t>
      </w:r>
      <w:proofErr w:type="spellStart"/>
      <w:r w:rsidRPr="00460E80">
        <w:rPr>
          <w:rFonts w:ascii="Times New Roman" w:hAnsi="Times New Roman" w:cs="Times New Roman"/>
          <w:lang w:val="en-US"/>
        </w:rPr>
        <w:t>tại</w:t>
      </w:r>
      <w:proofErr w:type="spellEnd"/>
    </w:p>
    <w:p w:rsidR="00F62531" w:rsidRPr="0006722F" w:rsidRDefault="0023536F" w:rsidP="00F62531">
      <w:pPr>
        <w:pStyle w:val="ListParagraph"/>
        <w:numPr>
          <w:ilvl w:val="0"/>
          <w:numId w:val="2"/>
        </w:numPr>
      </w:pPr>
      <w:proofErr w:type="spellStart"/>
      <w:r>
        <w:rPr>
          <w:rFonts w:ascii="Times New Roman" w:hAnsi="Times New Roman" w:cs="Times New Roman"/>
          <w:lang w:val="en-US"/>
        </w:rPr>
        <w:t>Tỉ</w:t>
      </w:r>
      <w:proofErr w:type="spellEnd"/>
      <w:r w:rsidR="00F62531" w:rsidRPr="00460E80">
        <w:rPr>
          <w:rFonts w:ascii="Times New Roman" w:hAnsi="Times New Roman" w:cs="Times New Roman"/>
          <w:lang w:val="en-US"/>
        </w:rPr>
        <w:t xml:space="preserve"> </w:t>
      </w:r>
      <w:proofErr w:type="spellStart"/>
      <w:r w:rsidR="00F62531" w:rsidRPr="00460E80">
        <w:rPr>
          <w:rFonts w:ascii="Times New Roman" w:hAnsi="Times New Roman" w:cs="Times New Roman"/>
          <w:lang w:val="en-US"/>
        </w:rPr>
        <w:t>lệ</w:t>
      </w:r>
      <w:proofErr w:type="spellEnd"/>
      <w:r w:rsidR="00F62531" w:rsidRPr="00460E80">
        <w:rPr>
          <w:rFonts w:ascii="Times New Roman" w:hAnsi="Times New Roman" w:cs="Times New Roman"/>
          <w:lang w:val="en-US"/>
        </w:rPr>
        <w:t xml:space="preserve"> </w:t>
      </w:r>
      <w:proofErr w:type="spellStart"/>
      <w:r w:rsidR="00F62531" w:rsidRPr="00460E80">
        <w:rPr>
          <w:rFonts w:ascii="Times New Roman" w:hAnsi="Times New Roman" w:cs="Times New Roman"/>
          <w:lang w:val="en-US"/>
        </w:rPr>
        <w:t>thất</w:t>
      </w:r>
      <w:proofErr w:type="spellEnd"/>
      <w:r w:rsidR="00F62531" w:rsidRPr="00460E80">
        <w:rPr>
          <w:rFonts w:ascii="Times New Roman" w:hAnsi="Times New Roman" w:cs="Times New Roman"/>
          <w:lang w:val="en-US"/>
        </w:rPr>
        <w:t xml:space="preserve"> </w:t>
      </w:r>
      <w:proofErr w:type="spellStart"/>
      <w:r w:rsidR="00F62531" w:rsidRPr="00460E80">
        <w:rPr>
          <w:rFonts w:ascii="Times New Roman" w:hAnsi="Times New Roman" w:cs="Times New Roman"/>
          <w:lang w:val="en-US"/>
        </w:rPr>
        <w:t>bại</w:t>
      </w:r>
      <w:proofErr w:type="spellEnd"/>
      <w:r w:rsidR="00F62531" w:rsidRPr="00460E80">
        <w:rPr>
          <w:rFonts w:ascii="Times New Roman" w:hAnsi="Times New Roman" w:cs="Times New Roman"/>
          <w:lang w:val="en-US"/>
        </w:rPr>
        <w:t xml:space="preserve"> </w:t>
      </w:r>
      <w:proofErr w:type="spellStart"/>
      <w:r w:rsidR="00F62531" w:rsidRPr="00460E80">
        <w:rPr>
          <w:rFonts w:ascii="Times New Roman" w:hAnsi="Times New Roman" w:cs="Times New Roman"/>
          <w:lang w:val="en-US"/>
        </w:rPr>
        <w:t>thấp</w:t>
      </w:r>
      <w:proofErr w:type="spellEnd"/>
      <w:r w:rsidR="00F62531" w:rsidRPr="00460E80">
        <w:t xml:space="preserve"> </w:t>
      </w:r>
      <w:proofErr w:type="spellStart"/>
      <w:r w:rsidR="00F62531">
        <w:rPr>
          <w:lang w:val="en-US"/>
        </w:rPr>
        <w:t>khi</w:t>
      </w:r>
      <w:proofErr w:type="spellEnd"/>
      <w:r w:rsidR="00F62531">
        <w:rPr>
          <w:lang w:val="en-US"/>
        </w:rPr>
        <w:t xml:space="preserve"> </w:t>
      </w:r>
      <w:proofErr w:type="spellStart"/>
      <w:r w:rsidR="00F62531">
        <w:rPr>
          <w:lang w:val="en-US"/>
        </w:rPr>
        <w:t>đăng</w:t>
      </w:r>
      <w:proofErr w:type="spellEnd"/>
      <w:r w:rsidR="00F62531">
        <w:rPr>
          <w:lang w:val="en-US"/>
        </w:rPr>
        <w:t xml:space="preserve"> </w:t>
      </w:r>
      <w:proofErr w:type="spellStart"/>
      <w:r w:rsidR="00F62531">
        <w:rPr>
          <w:lang w:val="en-US"/>
        </w:rPr>
        <w:t>ký</w:t>
      </w:r>
      <w:proofErr w:type="spellEnd"/>
      <w:r w:rsidR="00F62531">
        <w:rPr>
          <w:lang w:val="en-US"/>
        </w:rPr>
        <w:t xml:space="preserve"> </w:t>
      </w:r>
      <w:proofErr w:type="spellStart"/>
      <w:r w:rsidR="00F62531">
        <w:rPr>
          <w:lang w:val="en-US"/>
        </w:rPr>
        <w:t>và</w:t>
      </w:r>
      <w:proofErr w:type="spellEnd"/>
      <w:r w:rsidR="00F62531">
        <w:rPr>
          <w:lang w:val="en-US"/>
        </w:rPr>
        <w:t xml:space="preserve"> </w:t>
      </w:r>
      <w:proofErr w:type="spellStart"/>
      <w:r w:rsidR="00F62531">
        <w:rPr>
          <w:lang w:val="en-US"/>
        </w:rPr>
        <w:t>ch</w:t>
      </w:r>
      <w:r w:rsidR="00F62531">
        <w:rPr>
          <w:rFonts w:ascii="Times New Roman" w:hAnsi="Times New Roman" w:cs="Times New Roman"/>
          <w:lang w:val="en-US"/>
        </w:rPr>
        <w:t>ứng</w:t>
      </w:r>
      <w:proofErr w:type="spellEnd"/>
      <w:r w:rsidR="00F62531">
        <w:rPr>
          <w:rFonts w:ascii="Times New Roman" w:hAnsi="Times New Roman" w:cs="Times New Roman"/>
          <w:lang w:val="en-US"/>
        </w:rPr>
        <w:t xml:space="preserve"> </w:t>
      </w:r>
      <w:proofErr w:type="spellStart"/>
      <w:r w:rsidR="00F62531">
        <w:rPr>
          <w:rFonts w:ascii="Times New Roman" w:hAnsi="Times New Roman" w:cs="Times New Roman"/>
          <w:lang w:val="en-US"/>
        </w:rPr>
        <w:t>thực</w:t>
      </w:r>
      <w:proofErr w:type="spellEnd"/>
    </w:p>
    <w:p w:rsidR="00F62531" w:rsidRPr="00DD5F70" w:rsidRDefault="00F62531" w:rsidP="00F62531">
      <w:pPr>
        <w:ind w:firstLine="360"/>
        <w:rPr>
          <w:lang w:val="vi-VN"/>
        </w:rPr>
      </w:pPr>
      <w:r w:rsidRPr="00DD5F70">
        <w:rPr>
          <w:lang w:val="vi-VN"/>
        </w:rPr>
        <w:t>Khi phát triển các ứng dụng áp dụng kỹ thuật này nên chú ý các yếu tố có thể ảnh hường đến hiệu quả như:</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Người dùng chưa được huấn luyện tốt</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Vị trí đặt máy đọc không thích hợp</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Ánh sáng trực tiếp hoặc quá sáng</w:t>
      </w:r>
    </w:p>
    <w:p w:rsidR="00F62531" w:rsidRPr="0023536F" w:rsidRDefault="0023536F" w:rsidP="00F62531">
      <w:pPr>
        <w:pStyle w:val="ListParagraph"/>
        <w:numPr>
          <w:ilvl w:val="0"/>
          <w:numId w:val="2"/>
        </w:numPr>
        <w:spacing w:after="0"/>
        <w:rPr>
          <w:rFonts w:ascii="Times New Roman" w:hAnsi="Times New Roman" w:cs="Times New Roman"/>
        </w:rPr>
      </w:pPr>
      <w:r w:rsidRPr="0023536F">
        <w:rPr>
          <w:rFonts w:ascii="Times New Roman" w:hAnsi="Times New Roman" w:cs="Times New Roman"/>
        </w:rPr>
        <w:t>Người dùng có đeo n</w:t>
      </w:r>
      <w:r w:rsidR="00F62531" w:rsidRPr="0023536F">
        <w:rPr>
          <w:rFonts w:ascii="Times New Roman" w:hAnsi="Times New Roman" w:cs="Times New Roman"/>
        </w:rPr>
        <w:t>hẫn có hạt đá</w:t>
      </w:r>
    </w:p>
    <w:p w:rsidR="00F62531" w:rsidRPr="00494634" w:rsidRDefault="00F62531" w:rsidP="00494634">
      <w:pPr>
        <w:pStyle w:val="ListParagraph"/>
        <w:numPr>
          <w:ilvl w:val="0"/>
          <w:numId w:val="2"/>
        </w:numPr>
      </w:pPr>
      <w:r w:rsidRPr="00494634">
        <w:t>Các băng bó, bi</w:t>
      </w:r>
      <w:r w:rsidRPr="00494634">
        <w:rPr>
          <w:rFonts w:ascii="Times New Roman" w:hAnsi="Times New Roman" w:cs="Times New Roman"/>
        </w:rPr>
        <w:t>ế</w:t>
      </w:r>
      <w:r w:rsidRPr="00494634">
        <w:t>n d</w:t>
      </w:r>
      <w:r w:rsidRPr="00494634">
        <w:rPr>
          <w:rFonts w:ascii="Times New Roman" w:hAnsi="Times New Roman" w:cs="Times New Roman"/>
        </w:rPr>
        <w:t>ạ</w:t>
      </w:r>
      <w:r w:rsidRPr="00494634">
        <w:t>ng c</w:t>
      </w:r>
      <w:r w:rsidRPr="00494634">
        <w:rPr>
          <w:rFonts w:ascii="Times New Roman" w:hAnsi="Times New Roman" w:cs="Times New Roman"/>
        </w:rPr>
        <w:t>ủ</w:t>
      </w:r>
      <w:r w:rsidRPr="00494634">
        <w:t>a bàn tay (nh</w:t>
      </w:r>
      <w:r w:rsidRPr="00494634">
        <w:rPr>
          <w:rFonts w:ascii="Times New Roman" w:hAnsi="Times New Roman" w:cs="Times New Roman"/>
        </w:rPr>
        <w:t>ư</w:t>
      </w:r>
      <w:r w:rsidRPr="00494634">
        <w:rPr>
          <w:rFonts w:ascii="Cambria" w:hAnsi="Cambria" w:cs="Cambria"/>
        </w:rPr>
        <w:t xml:space="preserve"> b</w:t>
      </w:r>
      <w:r w:rsidRPr="00494634">
        <w:rPr>
          <w:rFonts w:ascii="Times New Roman" w:hAnsi="Times New Roman" w:cs="Times New Roman"/>
        </w:rPr>
        <w:t>ị</w:t>
      </w:r>
      <w:r w:rsidRPr="00494634">
        <w:t xml:space="preserve"> m</w:t>
      </w:r>
      <w:r w:rsidRPr="00494634">
        <w:rPr>
          <w:rFonts w:ascii="Times New Roman" w:hAnsi="Times New Roman" w:cs="Times New Roman"/>
        </w:rPr>
        <w:t>ấ</w:t>
      </w:r>
      <w:r w:rsidRPr="00494634">
        <w:t>t ngón tay, …)</w:t>
      </w:r>
    </w:p>
    <w:p w:rsidR="00450C25" w:rsidRDefault="00C76C13">
      <w:pPr>
        <w:keepNext/>
        <w:jc w:val="center"/>
        <w:rPr>
          <w:ins w:id="56" w:author="Quang Le Minh" w:date="2010-10-14T20:47:00Z"/>
        </w:rPr>
      </w:pPr>
      <w:r>
        <w:rPr>
          <w:noProof/>
          <w:lang w:val="vi-VN" w:eastAsia="vi-VN"/>
        </w:rPr>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ED2771" w:rsidRDefault="00450C25">
      <w:pPr>
        <w:pStyle w:val="Caption"/>
        <w:jc w:val="center"/>
        <w:rPr>
          <w:del w:id="57" w:author="Quang Le Minh" w:date="2010-10-14T20:46:00Z"/>
        </w:rPr>
        <w:pPrChange w:id="58" w:author="Quang Le Minh" w:date="2010-10-14T20:46:00Z">
          <w:pPr>
            <w:keepNext/>
            <w:jc w:val="center"/>
          </w:pPr>
        </w:pPrChange>
      </w:pPr>
      <w:bookmarkStart w:id="59" w:name="_Ref274852746"/>
      <w:proofErr w:type="spellStart"/>
      <w:proofErr w:type="gramStart"/>
      <w:ins w:id="60" w:author="Quang Le Minh" w:date="2010-10-14T20:47:00Z">
        <w:r>
          <w:t>Bảng</w:t>
        </w:r>
        <w:proofErr w:type="spellEnd"/>
        <w:r>
          <w:t xml:space="preserve"> </w:t>
        </w:r>
        <w:r w:rsidR="001B455E">
          <w:rPr>
            <w:b w:val="0"/>
            <w:bCs w:val="0"/>
          </w:rPr>
          <w:fldChar w:fldCharType="begin"/>
        </w:r>
        <w:r>
          <w:instrText xml:space="preserve"> STYLEREF 1 \s </w:instrText>
        </w:r>
      </w:ins>
      <w:r w:rsidR="001B455E">
        <w:rPr>
          <w:b w:val="0"/>
          <w:bCs w:val="0"/>
        </w:rPr>
        <w:fldChar w:fldCharType="separate"/>
      </w:r>
      <w:r>
        <w:rPr>
          <w:noProof/>
        </w:rPr>
        <w:t>1</w:t>
      </w:r>
      <w:ins w:id="61" w:author="Quang Le Minh" w:date="2010-10-14T20:47:00Z">
        <w:r w:rsidR="001B455E">
          <w:rPr>
            <w:b w:val="0"/>
            <w:bCs w:val="0"/>
          </w:rPr>
          <w:fldChar w:fldCharType="end"/>
        </w:r>
        <w:r>
          <w:noBreakHyphen/>
        </w:r>
        <w:r w:rsidR="001B455E">
          <w:rPr>
            <w:b w:val="0"/>
            <w:bCs w:val="0"/>
          </w:rPr>
          <w:fldChar w:fldCharType="begin"/>
        </w:r>
        <w:r>
          <w:instrText xml:space="preserve"> SEQ Bảng \* ARABIC \s 1 </w:instrText>
        </w:r>
      </w:ins>
      <w:r w:rsidR="001B455E">
        <w:rPr>
          <w:b w:val="0"/>
          <w:bCs w:val="0"/>
        </w:rPr>
        <w:fldChar w:fldCharType="separate"/>
      </w:r>
      <w:ins w:id="62" w:author="Quang Le Minh" w:date="2010-10-14T20:47:00Z">
        <w:r>
          <w:rPr>
            <w:noProof/>
          </w:rPr>
          <w:t>1</w:t>
        </w:r>
        <w:r w:rsidR="001B455E">
          <w:rPr>
            <w:b w:val="0"/>
            <w:bCs w:val="0"/>
          </w:rPr>
          <w:fldChar w:fldCharType="end"/>
        </w:r>
      </w:ins>
      <w:ins w:id="63" w:author="Quang Le Minh" w:date="2010-10-14T20:46:00Z">
        <w:r>
          <w:t>.</w:t>
        </w:r>
      </w:ins>
      <w:bookmarkEnd w:id="59"/>
      <w:proofErr w:type="gramEnd"/>
    </w:p>
    <w:p w:rsidR="00C76C13" w:rsidRDefault="00C76C13" w:rsidP="00C76C13">
      <w:pPr>
        <w:pStyle w:val="Caption"/>
        <w:jc w:val="center"/>
      </w:pPr>
      <w:del w:id="64" w:author="Quang Le Minh" w:date="2010-10-14T20:46:00Z">
        <w:r w:rsidDel="00450C25">
          <w:delText xml:space="preserve">Bảng </w:delText>
        </w:r>
        <w:r w:rsidR="001B455E" w:rsidDel="00450C25">
          <w:fldChar w:fldCharType="begin"/>
        </w:r>
        <w:r w:rsidR="00851B49" w:rsidDel="00450C25">
          <w:delInstrText xml:space="preserve"> STYLEREF 1 \s </w:delInstrText>
        </w:r>
        <w:r w:rsidR="001B455E" w:rsidDel="00450C25">
          <w:fldChar w:fldCharType="separate"/>
        </w:r>
        <w:r w:rsidDel="00450C25">
          <w:rPr>
            <w:noProof/>
          </w:rPr>
          <w:delText>1</w:delText>
        </w:r>
        <w:r w:rsidR="001B455E" w:rsidDel="00450C25">
          <w:rPr>
            <w:noProof/>
          </w:rPr>
          <w:fldChar w:fldCharType="end"/>
        </w:r>
        <w:r w:rsidDel="00450C25">
          <w:noBreakHyphen/>
        </w:r>
        <w:r w:rsidR="001B455E" w:rsidDel="00450C25">
          <w:fldChar w:fldCharType="begin"/>
        </w:r>
        <w:r w:rsidR="00851B49" w:rsidDel="00450C25">
          <w:delInstrText xml:space="preserve"> SEQ Bảng \* ARABIC \s 1 </w:delInstrText>
        </w:r>
        <w:r w:rsidR="001B455E" w:rsidDel="00450C25">
          <w:fldChar w:fldCharType="separate"/>
        </w:r>
        <w:r w:rsidDel="00450C25">
          <w:rPr>
            <w:noProof/>
          </w:rPr>
          <w:delText>1</w:delText>
        </w:r>
        <w:r w:rsidR="001B455E" w:rsidDel="00450C25">
          <w:rPr>
            <w:noProof/>
          </w:rPr>
          <w:fldChar w:fldCharType="end"/>
        </w:r>
        <w:r w:rsidDel="00450C25">
          <w:delText>.</w:delText>
        </w:r>
      </w:del>
      <w:r>
        <w:t xml:space="preserve"> So </w:t>
      </w:r>
      <w:proofErr w:type="spellStart"/>
      <w:r>
        <w:t>sánh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sinh</w:t>
      </w:r>
      <w:proofErr w:type="spellEnd"/>
      <w:r>
        <w:t xml:space="preserve"> </w:t>
      </w:r>
      <w:proofErr w:type="spellStart"/>
      <w:r>
        <w:t>trắc</w:t>
      </w:r>
      <w:proofErr w:type="spellEnd"/>
      <w:r>
        <w:t xml:space="preserve"> </w:t>
      </w:r>
      <w:proofErr w:type="spellStart"/>
      <w:r>
        <w:t>học</w:t>
      </w:r>
      <w:proofErr w:type="spellEnd"/>
      <w:ins w:id="65" w:author="Quang Le Minh" w:date="2010-10-14T20:58:00Z">
        <w:r w:rsidR="00C14A56">
          <w:t xml:space="preserve"> </w:t>
        </w:r>
      </w:ins>
      <w:sdt>
        <w:sdtPr>
          <w:id w:val="-1348397951"/>
          <w:citation/>
        </w:sdtPr>
        <w:sdtEndPr/>
        <w:sdtContent>
          <w:r w:rsidR="001B455E">
            <w:fldChar w:fldCharType="begin"/>
          </w:r>
          <w:r w:rsidR="00511ED5">
            <w:instrText xml:space="preserve"> CITATION Del04 \l 1033 </w:instrText>
          </w:r>
          <w:r w:rsidR="001B455E">
            <w:fldChar w:fldCharType="separate"/>
          </w:r>
          <w:r w:rsidR="00511ED5">
            <w:rPr>
              <w:noProof/>
            </w:rPr>
            <w:t>[</w:t>
          </w:r>
          <w:hyperlink w:anchor="Del04" w:history="1">
            <w:r w:rsidR="00511ED5">
              <w:rPr>
                <w:noProof/>
              </w:rPr>
              <w:t>1</w:t>
            </w:r>
          </w:hyperlink>
          <w:r w:rsidR="00511ED5">
            <w:rPr>
              <w:noProof/>
            </w:rPr>
            <w:t>]</w:t>
          </w:r>
          <w:r w:rsidR="001B455E">
            <w:fldChar w:fldCharType="end"/>
          </w:r>
        </w:sdtContent>
      </w:sdt>
    </w:p>
    <w:p w:rsidR="00117650" w:rsidRDefault="00117650">
      <w:pPr>
        <w:spacing w:after="200" w:line="276" w:lineRule="auto"/>
        <w:jc w:val="left"/>
      </w:pPr>
      <w:r>
        <w:br w:type="page"/>
      </w:r>
    </w:p>
    <w:p w:rsidR="00767969" w:rsidRDefault="00767969" w:rsidP="00117650">
      <w:pPr>
        <w:pStyle w:val="Heading1"/>
      </w:pPr>
      <w:bookmarkStart w:id="66" w:name="_Toc275431587"/>
      <w:proofErr w:type="spellStart"/>
      <w:r>
        <w:lastRenderedPageBreak/>
        <w:t>Các</w:t>
      </w:r>
      <w:proofErr w:type="spellEnd"/>
      <w:r>
        <w:t xml:space="preserve"> </w:t>
      </w:r>
      <w:proofErr w:type="spellStart"/>
      <w:r>
        <w:t>phương</w:t>
      </w:r>
      <w:proofErr w:type="spellEnd"/>
      <w:r>
        <w:t xml:space="preserve"> </w:t>
      </w:r>
      <w:proofErr w:type="spellStart"/>
      <w:r>
        <w:t>pháp</w:t>
      </w:r>
      <w:bookmarkEnd w:id="66"/>
      <w:proofErr w:type="spellEnd"/>
    </w:p>
    <w:p w:rsidR="00117650" w:rsidRDefault="00117650">
      <w:pPr>
        <w:spacing w:after="200" w:line="276" w:lineRule="auto"/>
        <w:jc w:val="left"/>
      </w:pPr>
      <w:r>
        <w:br w:type="page"/>
      </w:r>
    </w:p>
    <w:p w:rsidR="00532ACB" w:rsidRDefault="00767969" w:rsidP="00532ACB">
      <w:pPr>
        <w:pStyle w:val="Heading1"/>
      </w:pPr>
      <w:bookmarkStart w:id="67" w:name="_Toc275431588"/>
      <w:proofErr w:type="spellStart"/>
      <w:r>
        <w:lastRenderedPageBreak/>
        <w:t>Ứng</w:t>
      </w:r>
      <w:proofErr w:type="spellEnd"/>
      <w:r>
        <w:t xml:space="preserve"> </w:t>
      </w:r>
      <w:proofErr w:type="spellStart"/>
      <w:r>
        <w:t>dụng</w:t>
      </w:r>
      <w:bookmarkEnd w:id="67"/>
      <w:proofErr w:type="spellEnd"/>
    </w:p>
    <w:p w:rsidR="00532ACB" w:rsidRPr="002177D3" w:rsidRDefault="00BE0CDF" w:rsidP="00336319">
      <w:pPr>
        <w:pStyle w:val="ListParagraph"/>
        <w:numPr>
          <w:ilvl w:val="0"/>
          <w:numId w:val="4"/>
        </w:numPr>
        <w:rPr>
          <w:rFonts w:ascii="Times New Roman" w:hAnsi="Times New Roman" w:cs="Times New Roman"/>
        </w:rPr>
      </w:pPr>
      <w:r w:rsidRPr="002177D3">
        <w:rPr>
          <w:rFonts w:ascii="Times New Roman" w:hAnsi="Times New Roman" w:cs="Times New Roman"/>
        </w:rPr>
        <w:t>Với các đặc điểm như dễ sử dụng, thân thiện người dùng nên kỹ thuật này được sử dụng nhiều trong các hệ thống cửa ra vào.</w:t>
      </w:r>
      <w:r w:rsidR="0023536F" w:rsidRPr="002177D3">
        <w:rPr>
          <w:rFonts w:ascii="Times New Roman" w:hAnsi="Times New Roman" w:cs="Times New Roman"/>
        </w:rPr>
        <w:t xml:space="preserve"> Đây cũng là ứng dụng thương mại đầu tiên được phát triển dựa trên kỹ thuật này.</w:t>
      </w:r>
      <w:r w:rsidRPr="002177D3">
        <w:rPr>
          <w:rFonts w:ascii="Times New Roman" w:hAnsi="Times New Roman" w:cs="Times New Roman"/>
        </w:rPr>
        <w:t xml:space="preserve"> </w:t>
      </w:r>
      <w:r w:rsidR="00532ACB" w:rsidRPr="002177D3">
        <w:rPr>
          <w:rFonts w:ascii="Times New Roman" w:hAnsi="Times New Roman" w:cs="Times New Roman"/>
        </w:rPr>
        <w:t>Ứng dụng này đã được sử dụng ở làng Olympic 1996, Atlanta (sử dụng máy ID3D); các nhà máy điện hạt nhân ở Mỹ</w:t>
      </w:r>
      <w:r w:rsidR="008D7AA9" w:rsidRPr="002177D3">
        <w:rPr>
          <w:rFonts w:ascii="Times New Roman" w:hAnsi="Times New Roman" w:cs="Times New Roman"/>
        </w:rPr>
        <w:t>; sân bay quốc tế San Francisco, …</w:t>
      </w:r>
    </w:p>
    <w:p w:rsidR="00532ACB" w:rsidRPr="002177D3" w:rsidRDefault="00E2638E"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Một ứng dụng thường thấy khác có sử dụng kỹ thuật này là hệ thống ghi nhận thời gian và sự tham gia. </w:t>
      </w:r>
      <w:r w:rsidR="001C02C7" w:rsidRPr="002177D3">
        <w:rPr>
          <w:rFonts w:ascii="Times New Roman" w:hAnsi="Times New Roman" w:cs="Times New Roman"/>
        </w:rPr>
        <w:t xml:space="preserve">Khi phát triển ứng dụng này chúng ta hạn chế được việc sử dụng các thông tin như thẻ bấm giờ, thẻ từ, CMND hay việc nhờ người khác bấm giờ giùm. </w:t>
      </w:r>
    </w:p>
    <w:p w:rsidR="00532ACB" w:rsidRPr="002177D3" w:rsidRDefault="001C02C7"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117650" w:rsidRPr="00532ACB" w:rsidRDefault="008D7AA9" w:rsidP="00336319">
      <w:pPr>
        <w:pStyle w:val="ListParagraph"/>
        <w:numPr>
          <w:ilvl w:val="0"/>
          <w:numId w:val="4"/>
        </w:numPr>
      </w:pPr>
      <w:r w:rsidRPr="002177D3">
        <w:rPr>
          <w:rFonts w:ascii="Times New Roman" w:hAnsi="Times New Roman" w:cs="Times New Roman"/>
        </w:rPr>
        <w:t>Hệ thống</w:t>
      </w:r>
      <w:r w:rsidR="001C02C7" w:rsidRPr="002177D3">
        <w:rPr>
          <w:rFonts w:ascii="Times New Roman" w:hAnsi="Times New Roman" w:cs="Times New Roman"/>
        </w:rPr>
        <w:t xml:space="preserve">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w:t>
      </w:r>
      <w:r w:rsidR="00617D47" w:rsidRPr="00617D47">
        <w:rPr>
          <w:rFonts w:ascii="Times New Roman" w:hAnsi="Times New Roman" w:cs="Times New Roman"/>
        </w:rPr>
        <w:t xml:space="preserve"> từ năm 1994</w:t>
      </w:r>
      <w:r w:rsidR="001C02C7" w:rsidRPr="002177D3">
        <w:rPr>
          <w:rFonts w:ascii="Times New Roman" w:hAnsi="Times New Roman" w:cs="Times New Roman"/>
        </w:rPr>
        <w:t>.</w:t>
      </w:r>
      <w:r w:rsidR="00532ACB" w:rsidRPr="00532ACB">
        <w:t xml:space="preserve"> </w:t>
      </w:r>
      <w:r w:rsidR="00117650" w:rsidRPr="00532ACB">
        <w:br w:type="page"/>
      </w:r>
    </w:p>
    <w:p w:rsidR="00767969" w:rsidRDefault="00767969" w:rsidP="00B869AE">
      <w:pPr>
        <w:pStyle w:val="Heading1"/>
      </w:pPr>
      <w:bookmarkStart w:id="68" w:name="_Toc275431589"/>
      <w:proofErr w:type="spellStart"/>
      <w:r>
        <w:lastRenderedPageBreak/>
        <w:t>Hướng</w:t>
      </w:r>
      <w:proofErr w:type="spellEnd"/>
      <w:r>
        <w:t xml:space="preserve"> </w:t>
      </w:r>
      <w:proofErr w:type="spellStart"/>
      <w:r>
        <w:t>phát</w:t>
      </w:r>
      <w:proofErr w:type="spellEnd"/>
      <w:r>
        <w:t xml:space="preserve"> </w:t>
      </w:r>
      <w:proofErr w:type="spellStart"/>
      <w:r>
        <w:t>triển</w:t>
      </w:r>
      <w:bookmarkEnd w:id="68"/>
      <w:proofErr w:type="spellEnd"/>
    </w:p>
    <w:p w:rsidR="00767969" w:rsidRDefault="00404037" w:rsidP="00E90D27">
      <w:pPr>
        <w:ind w:firstLine="360"/>
      </w:pP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rsidR="009438A0">
        <w:t>trước</w:t>
      </w:r>
      <w:proofErr w:type="spellEnd"/>
      <w:r w:rsidR="009438A0">
        <w:t xml:space="preserve"> </w:t>
      </w:r>
      <w:proofErr w:type="spellStart"/>
      <w:r w:rsidR="009438A0">
        <w:t>đây</w:t>
      </w:r>
      <w:proofErr w:type="spellEnd"/>
      <w:r w:rsidR="009438A0">
        <w:t xml:space="preserve"> </w:t>
      </w:r>
      <w:proofErr w:type="spellStart"/>
      <w:r>
        <w:t>trên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này</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hai</w:t>
      </w:r>
      <w:proofErr w:type="spellEnd"/>
      <w:r>
        <w:t xml:space="preserve"> </w:t>
      </w:r>
      <w:proofErr w:type="spellStart"/>
      <w:r>
        <w:t>yếu</w:t>
      </w:r>
      <w:proofErr w:type="spellEnd"/>
      <w:r>
        <w:t xml:space="preserve"> </w:t>
      </w:r>
      <w:proofErr w:type="spellStart"/>
      <w:r>
        <w:t>tố</w:t>
      </w:r>
      <w:proofErr w:type="spellEnd"/>
      <w:r>
        <w:t>:</w:t>
      </w:r>
    </w:p>
    <w:p w:rsidR="00404037" w:rsidRPr="00404037" w:rsidRDefault="00404037" w:rsidP="00404037">
      <w:pPr>
        <w:pStyle w:val="ListParagraph"/>
        <w:numPr>
          <w:ilvl w:val="0"/>
          <w:numId w:val="2"/>
        </w:numPr>
      </w:pPr>
      <w:proofErr w:type="spellStart"/>
      <w:r>
        <w:rPr>
          <w:lang w:val="en-US"/>
        </w:rPr>
        <w:t>Gi</w:t>
      </w:r>
      <w:r>
        <w:rPr>
          <w:rFonts w:ascii="Times New Roman" w:hAnsi="Times New Roman" w:cs="Times New Roman"/>
          <w:lang w:val="en-US"/>
        </w:rPr>
        <w:t>ảm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tỉ</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lệ</w:t>
      </w:r>
      <w:proofErr w:type="spellEnd"/>
      <w:r>
        <w:rPr>
          <w:rFonts w:ascii="Times New Roman" w:hAnsi="Times New Roman" w:cs="Times New Roman"/>
          <w:lang w:val="en-US"/>
        </w:rPr>
        <w:t xml:space="preserve"> so </w:t>
      </w:r>
      <w:proofErr w:type="spellStart"/>
      <w:r>
        <w:rPr>
          <w:rFonts w:ascii="Times New Roman" w:hAnsi="Times New Roman" w:cs="Times New Roman"/>
          <w:lang w:val="en-US"/>
        </w:rPr>
        <w:t>khớp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thất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bại</w:t>
      </w:r>
      <w:proofErr w:type="spellEnd"/>
    </w:p>
    <w:p w:rsidR="00404037" w:rsidRDefault="00404037" w:rsidP="00404037">
      <w:pPr>
        <w:pStyle w:val="ListParagraph"/>
        <w:numPr>
          <w:ilvl w:val="0"/>
          <w:numId w:val="2"/>
        </w:numPr>
      </w:pPr>
      <w:r w:rsidRPr="00DD5F70">
        <w:rPr>
          <w:rFonts w:ascii="Times New Roman" w:hAnsi="Times New Roman" w:cs="Times New Roman"/>
        </w:rPr>
        <w:t>Hạn chế sự cần thiết phải đặt tay theo một dạng mẫu nào đó</w:t>
      </w:r>
    </w:p>
    <w:p w:rsidR="00CC7EC1" w:rsidRPr="009438A0" w:rsidRDefault="009438A0" w:rsidP="009438A0">
      <w:pPr>
        <w:ind w:firstLine="360"/>
        <w:rPr>
          <w:lang w:val="vi-VN"/>
        </w:rPr>
      </w:pPr>
      <w:r w:rsidRPr="009438A0">
        <w:rPr>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9438A0" w:rsidRPr="002177D3" w:rsidRDefault="00923D40" w:rsidP="009438A0">
      <w:pPr>
        <w:pStyle w:val="ListParagraph"/>
        <w:numPr>
          <w:ilvl w:val="0"/>
          <w:numId w:val="2"/>
        </w:numPr>
        <w:spacing w:after="0"/>
        <w:rPr>
          <w:rFonts w:ascii="Times New Roman" w:hAnsi="Times New Roman" w:cs="Times New Roman"/>
        </w:rPr>
      </w:pPr>
      <w:r w:rsidRPr="009F53B9">
        <w:rPr>
          <w:rFonts w:ascii="Times New Roman" w:hAnsi="Times New Roman" w:cs="Times New Roman"/>
          <w:i/>
        </w:rPr>
        <w:t>Trong thương mại</w:t>
      </w:r>
      <w:r w:rsidR="009F53B9" w:rsidRPr="009F53B9">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923D40">
        <w:rPr>
          <w:rFonts w:ascii="Times New Roman" w:hAnsi="Times New Roman" w:cs="Times New Roman"/>
        </w:rPr>
        <w:t xml:space="preserve"> t</w:t>
      </w:r>
      <w:r w:rsidR="009438A0" w:rsidRPr="009438A0">
        <w:rPr>
          <w:rFonts w:ascii="Times New Roman" w:hAnsi="Times New Roman" w:cs="Times New Roman"/>
        </w:rPr>
        <w:t>ăng số byte của mẫu nhận dạ</w:t>
      </w:r>
      <w:r w:rsidR="009F53B9">
        <w:rPr>
          <w:rFonts w:ascii="Times New Roman" w:hAnsi="Times New Roman" w:cs="Times New Roman"/>
        </w:rPr>
        <w:t>ng</w:t>
      </w:r>
      <w:r w:rsidR="009F53B9" w:rsidRPr="009F53B9">
        <w:rPr>
          <w:rFonts w:ascii="Times New Roman" w:hAnsi="Times New Roman" w:cs="Times New Roman"/>
        </w:rPr>
        <w:t>.</w:t>
      </w:r>
      <w:r w:rsidR="009F53B9">
        <w:rPr>
          <w:rFonts w:ascii="Times New Roman" w:hAnsi="Times New Roman" w:cs="Times New Roman"/>
        </w:rPr>
        <w:t xml:space="preserve"> </w:t>
      </w:r>
      <w:r w:rsidR="009F53B9" w:rsidRPr="009F53B9">
        <w:rPr>
          <w:rFonts w:ascii="Times New Roman" w:hAnsi="Times New Roman" w:cs="Times New Roman"/>
        </w:rPr>
        <w:t>Đồng thời họ cũng</w:t>
      </w:r>
      <w:r w:rsidR="009438A0" w:rsidRPr="009438A0">
        <w:rPr>
          <w:rFonts w:ascii="Times New Roman" w:hAnsi="Times New Roman" w:cs="Times New Roman"/>
        </w:rPr>
        <w:t xml:space="preserve"> sử dụng các thiết bị quang học có độ phân giải cao hơn trong các mẫu máy mới.</w:t>
      </w:r>
    </w:p>
    <w:p w:rsidR="002177D3" w:rsidRPr="00617D47" w:rsidRDefault="002177D3" w:rsidP="002177D3">
      <w:pPr>
        <w:spacing w:after="0"/>
        <w:rPr>
          <w:rFonts w:cs="Times New Roman"/>
          <w:lang w:val="vi-VN"/>
        </w:rPr>
      </w:pPr>
    </w:p>
    <w:p w:rsidR="009438A0" w:rsidRPr="002177D3" w:rsidRDefault="009F53B9" w:rsidP="009438A0">
      <w:pPr>
        <w:pStyle w:val="ListParagraph"/>
        <w:numPr>
          <w:ilvl w:val="0"/>
          <w:numId w:val="2"/>
        </w:numPr>
        <w:spacing w:after="0"/>
        <w:rPr>
          <w:rFonts w:ascii="Times New Roman" w:hAnsi="Times New Roman" w:cs="Times New Roman"/>
        </w:rPr>
      </w:pPr>
      <w:r w:rsidRPr="00666392">
        <w:rPr>
          <w:rFonts w:ascii="Times New Roman" w:hAnsi="Times New Roman" w:cs="Times New Roman"/>
          <w:i/>
        </w:rPr>
        <w:t>Trong n</w:t>
      </w:r>
      <w:r w:rsidR="009438A0" w:rsidRPr="00666392">
        <w:rPr>
          <w:rFonts w:ascii="Times New Roman" w:hAnsi="Times New Roman" w:cs="Times New Roman"/>
          <w:i/>
        </w:rPr>
        <w:t>ghiên cứu</w:t>
      </w:r>
      <w:r w:rsidRPr="009F53B9">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w:t>
      </w:r>
      <w:r w:rsidR="009438A0" w:rsidRPr="009F53B9">
        <w:rPr>
          <w:rFonts w:ascii="Times New Roman" w:hAnsi="Times New Roman" w:cs="Times New Roman"/>
        </w:rPr>
        <w:t xml:space="preserve"> </w:t>
      </w:r>
      <w:r w:rsidRPr="009F53B9">
        <w:rPr>
          <w:rFonts w:ascii="Times New Roman" w:hAnsi="Times New Roman" w:cs="Times New Roman"/>
        </w:rPr>
        <w:t>Các nhà nghiên cứu đang cố gắng á</w:t>
      </w:r>
      <w:r w:rsidR="009438A0" w:rsidRPr="009F53B9">
        <w:rPr>
          <w:rFonts w:ascii="Times New Roman" w:hAnsi="Times New Roman" w:cs="Times New Roman"/>
        </w:rPr>
        <w:t>p dụng các thuật toán nhận diện cho phép đặt tay bất kì hoặc chỉ cần vẫy tay trước camera.</w:t>
      </w:r>
      <w:r w:rsidRPr="009F53B9">
        <w:rPr>
          <w:rFonts w:ascii="Times New Roman" w:hAnsi="Times New Roman" w:cs="Times New Roman"/>
        </w:rPr>
        <w:t xml:space="preserve"> Để tăng hiệu quả học cũng tìm cách k</w:t>
      </w:r>
      <w:r w:rsidR="009438A0" w:rsidRPr="009F53B9">
        <w:rPr>
          <w:rFonts w:ascii="Times New Roman" w:hAnsi="Times New Roman" w:cs="Times New Roman"/>
        </w:rPr>
        <w:t>ết hợp 2 hướng thuật toán dựa trên vòng bao ngoài và các đặc điểm hình học.</w:t>
      </w:r>
    </w:p>
    <w:p w:rsidR="002177D3" w:rsidRPr="00617D47" w:rsidRDefault="002177D3" w:rsidP="002177D3">
      <w:pPr>
        <w:spacing w:after="0"/>
        <w:rPr>
          <w:rFonts w:cs="Times New Roman"/>
          <w:lang w:val="vi-VN"/>
        </w:rPr>
      </w:pPr>
    </w:p>
    <w:p w:rsidR="009438A0" w:rsidRPr="009438A0" w:rsidRDefault="003672AF" w:rsidP="009438A0">
      <w:pPr>
        <w:pStyle w:val="ListParagraph"/>
        <w:numPr>
          <w:ilvl w:val="0"/>
          <w:numId w:val="2"/>
        </w:numPr>
      </w:pPr>
      <w:r w:rsidRPr="003672AF">
        <w:rPr>
          <w:rFonts w:ascii="Times New Roman" w:hAnsi="Times New Roman" w:cs="Times New Roman"/>
        </w:rPr>
        <w:t>Ngoài ra một hướng nghiên cứu mới gần đây được quan tâm là k</w:t>
      </w:r>
      <w:r w:rsidR="009438A0" w:rsidRPr="009438A0">
        <w:rPr>
          <w:rFonts w:ascii="Times New Roman" w:hAnsi="Times New Roman" w:cs="Times New Roman"/>
        </w:rPr>
        <w:t xml:space="preserve">ết hợp với các phương pháp nhận diện sinh trắc </w:t>
      </w:r>
      <w:r w:rsidRPr="000305EA">
        <w:rPr>
          <w:rFonts w:ascii="Times New Roman" w:hAnsi="Times New Roman" w:cs="Times New Roman"/>
        </w:rPr>
        <w:t>(trong đó có cả nhận diện bằng hình dáng bàn tay)</w:t>
      </w:r>
      <w:r w:rsidR="009438A0" w:rsidRPr="009438A0">
        <w:rPr>
          <w:rFonts w:ascii="Times New Roman" w:hAnsi="Times New Roman" w:cs="Times New Roman"/>
        </w:rPr>
        <w:t xml:space="preserve"> nhằm tăng hiệu quả của hệ thống nhận diện.</w:t>
      </w:r>
    </w:p>
    <w:p w:rsidR="00C50F4B" w:rsidRPr="00DD5F70" w:rsidRDefault="00C50F4B" w:rsidP="00C50F4B">
      <w:pPr>
        <w:rPr>
          <w:lang w:val="vi-VN"/>
        </w:rPr>
      </w:pPr>
    </w:p>
    <w:p w:rsidR="007B6430" w:rsidRPr="00DD5F70" w:rsidRDefault="007B6430">
      <w:pPr>
        <w:spacing w:after="200" w:line="276" w:lineRule="auto"/>
        <w:jc w:val="left"/>
        <w:rPr>
          <w:b/>
          <w:sz w:val="32"/>
          <w:lang w:val="vi-VN"/>
        </w:rPr>
      </w:pPr>
      <w:r w:rsidRPr="00DD5F70">
        <w:rPr>
          <w:b/>
          <w:sz w:val="32"/>
          <w:lang w:val="vi-VN"/>
        </w:rPr>
        <w:br w:type="page"/>
      </w:r>
    </w:p>
    <w:p w:rsidR="00C50F4B" w:rsidRDefault="00C50F4B" w:rsidP="00B869AE">
      <w:pPr>
        <w:jc w:val="center"/>
        <w:rPr>
          <w:b/>
          <w:sz w:val="32"/>
        </w:rPr>
      </w:pPr>
      <w:r w:rsidRPr="00B869AE">
        <w:rPr>
          <w:b/>
          <w:sz w:val="32"/>
        </w:rPr>
        <w:lastRenderedPageBreak/>
        <w:t>TÀI LIỆU THAM KHẢO</w:t>
      </w:r>
    </w:p>
    <w:p w:rsidR="00EB77FE" w:rsidRDefault="001B455E" w:rsidP="00EB77FE">
      <w:pPr>
        <w:pStyle w:val="Bibliography"/>
        <w:rPr>
          <w:noProof/>
          <w:vanish/>
        </w:rPr>
      </w:pPr>
      <w:r>
        <w:fldChar w:fldCharType="begin"/>
      </w:r>
      <w:r w:rsidR="004B780F">
        <w:instrText xml:space="preserve"> BIBLIOGRAPHY  \l 1033 </w:instrText>
      </w:r>
      <w:r>
        <w:fldChar w:fldCharType="separate"/>
      </w:r>
      <w:r w:rsidR="00EB77F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832"/>
      </w:tblGrid>
      <w:tr w:rsidR="00EB77FE" w:rsidTr="00EB77FE">
        <w:trPr>
          <w:tblCellSpacing w:w="15" w:type="dxa"/>
        </w:trPr>
        <w:tc>
          <w:tcPr>
            <w:tcW w:w="0" w:type="auto"/>
            <w:hideMark/>
          </w:tcPr>
          <w:p w:rsidR="00EB77FE" w:rsidRDefault="00EB77FE">
            <w:pPr>
              <w:pStyle w:val="Bibliography"/>
              <w:jc w:val="right"/>
              <w:rPr>
                <w:rFonts w:eastAsiaTheme="minorEastAsia"/>
                <w:noProof/>
              </w:rPr>
            </w:pPr>
            <w:bookmarkStart w:id="69" w:name="Del04"/>
            <w:r>
              <w:rPr>
                <w:noProof/>
              </w:rPr>
              <w:t>[1]</w:t>
            </w:r>
            <w:bookmarkEnd w:id="69"/>
          </w:p>
        </w:tc>
        <w:tc>
          <w:tcPr>
            <w:tcW w:w="0" w:type="auto"/>
            <w:hideMark/>
          </w:tcPr>
          <w:p w:rsidR="00EB77FE" w:rsidRDefault="00EB77FE">
            <w:pPr>
              <w:pStyle w:val="Bibliography"/>
              <w:rPr>
                <w:rFonts w:eastAsiaTheme="minorEastAsia"/>
                <w:noProof/>
              </w:rPr>
            </w:pPr>
            <w:r>
              <w:rPr>
                <w:noProof/>
              </w:rPr>
              <w:t>Kresimir Delac and Mislav Grgic, "A survey of biometric recognition methods," 2004.</w:t>
            </w:r>
          </w:p>
        </w:tc>
      </w:tr>
    </w:tbl>
    <w:p w:rsidR="00EB77FE" w:rsidRDefault="00EB77FE" w:rsidP="00EB77FE">
      <w:pPr>
        <w:pStyle w:val="Bibliography"/>
        <w:rPr>
          <w:rFonts w:eastAsiaTheme="minorEastAsia"/>
          <w:noProof/>
          <w:vanish/>
        </w:rPr>
      </w:pPr>
      <w:r>
        <w:rPr>
          <w:noProof/>
          <w:vanish/>
        </w:rPr>
        <w:t>x</w:t>
      </w:r>
    </w:p>
    <w:p w:rsidR="004B780F" w:rsidRPr="00B869AE" w:rsidRDefault="001B455E" w:rsidP="00EB77FE">
      <w:r>
        <w:fldChar w:fldCharType="end"/>
      </w:r>
    </w:p>
    <w:sectPr w:rsidR="004B780F" w:rsidRPr="00B869AE" w:rsidSect="007B6430">
      <w:footerReference w:type="default" r:id="rId12"/>
      <w:type w:val="continuous"/>
      <w:pgSz w:w="12240" w:h="15840"/>
      <w:pgMar w:top="1701" w:right="1134" w:bottom="1985" w:left="1985"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844" w:rsidRDefault="00EB7844" w:rsidP="007B6430">
      <w:pPr>
        <w:spacing w:line="240" w:lineRule="auto"/>
      </w:pPr>
      <w:r>
        <w:separator/>
      </w:r>
    </w:p>
    <w:p w:rsidR="00EB7844" w:rsidRDefault="00EB7844"/>
  </w:endnote>
  <w:endnote w:type="continuationSeparator" w:id="0">
    <w:p w:rsidR="00EB7844" w:rsidRDefault="00EB7844" w:rsidP="007B6430">
      <w:pPr>
        <w:spacing w:line="240" w:lineRule="auto"/>
      </w:pPr>
      <w:r>
        <w:continuationSeparator/>
      </w:r>
    </w:p>
    <w:p w:rsidR="00EB7844" w:rsidRDefault="00EB78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30" w:rsidRDefault="007B6430">
    <w:pPr>
      <w:pStyle w:val="Footer"/>
      <w:jc w:val="center"/>
    </w:pPr>
  </w:p>
  <w:p w:rsidR="007B6430" w:rsidRDefault="007B64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6800"/>
      <w:docPartObj>
        <w:docPartGallery w:val="Page Numbers (Bottom of Page)"/>
        <w:docPartUnique/>
      </w:docPartObj>
    </w:sdtPr>
    <w:sdtEndPr/>
    <w:sdtContent>
      <w:p w:rsidR="007B6430" w:rsidRDefault="001B455E">
        <w:pPr>
          <w:pStyle w:val="Footer"/>
          <w:jc w:val="center"/>
        </w:pPr>
        <w:r>
          <w:fldChar w:fldCharType="begin"/>
        </w:r>
        <w:r w:rsidR="00851B49">
          <w:instrText xml:space="preserve"> PAGE   \* MERGEFORMAT </w:instrText>
        </w:r>
        <w:r>
          <w:fldChar w:fldCharType="separate"/>
        </w:r>
        <w:r w:rsidR="00507BC8">
          <w:rPr>
            <w:noProof/>
          </w:rPr>
          <w:t>iii</w:t>
        </w:r>
        <w:r>
          <w:rPr>
            <w:noProof/>
          </w:rPr>
          <w:fldChar w:fldCharType="end"/>
        </w:r>
      </w:p>
    </w:sdtContent>
  </w:sdt>
  <w:p w:rsidR="007B6430" w:rsidRDefault="007B64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6807"/>
      <w:docPartObj>
        <w:docPartGallery w:val="Page Numbers (Bottom of Page)"/>
        <w:docPartUnique/>
      </w:docPartObj>
    </w:sdtPr>
    <w:sdtEndPr/>
    <w:sdtContent>
      <w:p w:rsidR="007B6430" w:rsidRDefault="001B455E">
        <w:pPr>
          <w:pStyle w:val="Footer"/>
          <w:jc w:val="center"/>
        </w:pPr>
        <w:r>
          <w:fldChar w:fldCharType="begin"/>
        </w:r>
        <w:r w:rsidR="00851B49">
          <w:instrText xml:space="preserve"> PAGE   \* MERGEFORMAT </w:instrText>
        </w:r>
        <w:r>
          <w:fldChar w:fldCharType="separate"/>
        </w:r>
        <w:r w:rsidR="00507BC8">
          <w:rPr>
            <w:noProof/>
          </w:rPr>
          <w:t>6</w:t>
        </w:r>
        <w:r>
          <w:rPr>
            <w:noProof/>
          </w:rPr>
          <w:fldChar w:fldCharType="end"/>
        </w:r>
      </w:p>
    </w:sdtContent>
  </w:sdt>
  <w:p w:rsidR="007B6430" w:rsidRDefault="007B6430">
    <w:pPr>
      <w:pStyle w:val="Footer"/>
    </w:pPr>
  </w:p>
  <w:p w:rsidR="00B122CD" w:rsidRDefault="00B122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844" w:rsidRDefault="00EB7844" w:rsidP="007B6430">
      <w:pPr>
        <w:spacing w:line="240" w:lineRule="auto"/>
      </w:pPr>
      <w:r>
        <w:separator/>
      </w:r>
    </w:p>
    <w:p w:rsidR="00EB7844" w:rsidRDefault="00EB7844"/>
  </w:footnote>
  <w:footnote w:type="continuationSeparator" w:id="0">
    <w:p w:rsidR="00EB7844" w:rsidRDefault="00EB7844" w:rsidP="007B6430">
      <w:pPr>
        <w:spacing w:line="240" w:lineRule="auto"/>
      </w:pPr>
      <w:r>
        <w:continuationSeparator/>
      </w:r>
    </w:p>
    <w:p w:rsidR="00EB7844" w:rsidRDefault="00EB784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7EC523C9"/>
    <w:multiLevelType w:val="hybridMultilevel"/>
    <w:tmpl w:val="00BED0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5273"/>
    <w:rsid w:val="0001532F"/>
    <w:rsid w:val="00016465"/>
    <w:rsid w:val="000305EA"/>
    <w:rsid w:val="0006722F"/>
    <w:rsid w:val="00117650"/>
    <w:rsid w:val="00151197"/>
    <w:rsid w:val="00176DE6"/>
    <w:rsid w:val="001B14CE"/>
    <w:rsid w:val="001B455E"/>
    <w:rsid w:val="001C02C7"/>
    <w:rsid w:val="001D5273"/>
    <w:rsid w:val="002177D3"/>
    <w:rsid w:val="0023536F"/>
    <w:rsid w:val="002E49F9"/>
    <w:rsid w:val="00302C2C"/>
    <w:rsid w:val="00305E1F"/>
    <w:rsid w:val="00325A90"/>
    <w:rsid w:val="00336319"/>
    <w:rsid w:val="003672AF"/>
    <w:rsid w:val="00404037"/>
    <w:rsid w:val="00450C25"/>
    <w:rsid w:val="00460E80"/>
    <w:rsid w:val="004868D9"/>
    <w:rsid w:val="00494634"/>
    <w:rsid w:val="004B0006"/>
    <w:rsid w:val="004B780F"/>
    <w:rsid w:val="00507BC8"/>
    <w:rsid w:val="0051104A"/>
    <w:rsid w:val="00511ED5"/>
    <w:rsid w:val="00532ACB"/>
    <w:rsid w:val="005448BC"/>
    <w:rsid w:val="00557F8D"/>
    <w:rsid w:val="0058666E"/>
    <w:rsid w:val="0060624C"/>
    <w:rsid w:val="00617D47"/>
    <w:rsid w:val="00666392"/>
    <w:rsid w:val="006D77D6"/>
    <w:rsid w:val="006F6462"/>
    <w:rsid w:val="0071043A"/>
    <w:rsid w:val="00764B71"/>
    <w:rsid w:val="00767969"/>
    <w:rsid w:val="007901B3"/>
    <w:rsid w:val="007B6430"/>
    <w:rsid w:val="007F0E73"/>
    <w:rsid w:val="00851B49"/>
    <w:rsid w:val="00862126"/>
    <w:rsid w:val="00872715"/>
    <w:rsid w:val="008918AE"/>
    <w:rsid w:val="008D7AA9"/>
    <w:rsid w:val="00923D40"/>
    <w:rsid w:val="00941649"/>
    <w:rsid w:val="009438A0"/>
    <w:rsid w:val="009B62DC"/>
    <w:rsid w:val="009F53B9"/>
    <w:rsid w:val="00A011BE"/>
    <w:rsid w:val="00A17E6A"/>
    <w:rsid w:val="00A6690A"/>
    <w:rsid w:val="00AB00FD"/>
    <w:rsid w:val="00B122CD"/>
    <w:rsid w:val="00B145B1"/>
    <w:rsid w:val="00B21B17"/>
    <w:rsid w:val="00B3265E"/>
    <w:rsid w:val="00B869AE"/>
    <w:rsid w:val="00BB5E52"/>
    <w:rsid w:val="00BC35A5"/>
    <w:rsid w:val="00BE0CDF"/>
    <w:rsid w:val="00C14A56"/>
    <w:rsid w:val="00C50F4B"/>
    <w:rsid w:val="00C76C13"/>
    <w:rsid w:val="00CA6FE3"/>
    <w:rsid w:val="00CC7EC1"/>
    <w:rsid w:val="00D073C6"/>
    <w:rsid w:val="00DD5F70"/>
    <w:rsid w:val="00E077D1"/>
    <w:rsid w:val="00E23782"/>
    <w:rsid w:val="00E2638E"/>
    <w:rsid w:val="00E90D27"/>
    <w:rsid w:val="00E913D5"/>
    <w:rsid w:val="00E97C44"/>
    <w:rsid w:val="00EA6F1E"/>
    <w:rsid w:val="00EB77FE"/>
    <w:rsid w:val="00EB7844"/>
    <w:rsid w:val="00ED2771"/>
    <w:rsid w:val="00EE0750"/>
    <w:rsid w:val="00F23A1D"/>
    <w:rsid w:val="00F25022"/>
    <w:rsid w:val="00F354D5"/>
    <w:rsid w:val="00F56CC7"/>
    <w:rsid w:val="00F6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2F"/>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17650"/>
    <w:pPr>
      <w:keepNext/>
      <w:keepLines/>
      <w:numPr>
        <w:numId w:val="1"/>
      </w:numPr>
      <w:spacing w:before="240" w:after="240"/>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5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7B64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6430"/>
    <w:rPr>
      <w:rFonts w:ascii="Times New Roman" w:hAnsi="Times New Roman"/>
      <w:sz w:val="26"/>
    </w:rPr>
  </w:style>
  <w:style w:type="paragraph" w:styleId="Footer">
    <w:name w:val="footer"/>
    <w:basedOn w:val="Normal"/>
    <w:link w:val="FooterChar"/>
    <w:uiPriority w:val="99"/>
    <w:unhideWhenUsed/>
    <w:rsid w:val="007B6430"/>
    <w:pPr>
      <w:tabs>
        <w:tab w:val="center" w:pos="4680"/>
        <w:tab w:val="right" w:pos="9360"/>
      </w:tabs>
      <w:spacing w:line="240" w:lineRule="auto"/>
    </w:pPr>
  </w:style>
  <w:style w:type="character" w:customStyle="1" w:styleId="FooterChar">
    <w:name w:val="Footer Char"/>
    <w:basedOn w:val="DefaultParagraphFont"/>
    <w:link w:val="Footer"/>
    <w:uiPriority w:val="99"/>
    <w:rsid w:val="007B6430"/>
    <w:rPr>
      <w:rFonts w:ascii="Times New Roman" w:hAnsi="Times New Roman"/>
      <w:sz w:val="26"/>
    </w:rPr>
  </w:style>
  <w:style w:type="paragraph" w:styleId="TOC1">
    <w:name w:val="toc 1"/>
    <w:basedOn w:val="Normal"/>
    <w:next w:val="Normal"/>
    <w:autoRedefine/>
    <w:uiPriority w:val="39"/>
    <w:unhideWhenUsed/>
    <w:rsid w:val="007B6430"/>
    <w:pPr>
      <w:spacing w:after="100"/>
    </w:pPr>
  </w:style>
  <w:style w:type="character" w:styleId="Hyperlink">
    <w:name w:val="Hyperlink"/>
    <w:basedOn w:val="DefaultParagraphFont"/>
    <w:uiPriority w:val="99"/>
    <w:unhideWhenUsed/>
    <w:rsid w:val="007B6430"/>
    <w:rPr>
      <w:color w:val="0000FF" w:themeColor="hyperlink"/>
      <w:u w:val="single"/>
    </w:rPr>
  </w:style>
  <w:style w:type="paragraph" w:styleId="BalloonText">
    <w:name w:val="Balloon Text"/>
    <w:basedOn w:val="Normal"/>
    <w:link w:val="BalloonTextChar"/>
    <w:uiPriority w:val="99"/>
    <w:semiHidden/>
    <w:unhideWhenUsed/>
    <w:rsid w:val="00E07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1"/>
    <w:rPr>
      <w:rFonts w:ascii="Tahoma" w:hAnsi="Tahoma" w:cs="Tahoma"/>
      <w:sz w:val="16"/>
      <w:szCs w:val="16"/>
    </w:rPr>
  </w:style>
  <w:style w:type="paragraph" w:styleId="Caption">
    <w:name w:val="caption"/>
    <w:basedOn w:val="Normal"/>
    <w:next w:val="Normal"/>
    <w:uiPriority w:val="35"/>
    <w:unhideWhenUsed/>
    <w:qFormat/>
    <w:rsid w:val="00C76C13"/>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4B780F"/>
  </w:style>
  <w:style w:type="paragraph" w:styleId="ListParagraph">
    <w:name w:val="List Paragraph"/>
    <w:basedOn w:val="Normal"/>
    <w:uiPriority w:val="34"/>
    <w:qFormat/>
    <w:rsid w:val="00460E80"/>
    <w:pPr>
      <w:ind w:left="720"/>
      <w:contextualSpacing/>
    </w:pPr>
    <w:rPr>
      <w:rFonts w:asciiTheme="majorHAnsi" w:hAnsiTheme="majorHAnsi"/>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s>
</file>

<file path=customXml/itemProps1.xml><?xml version="1.0" encoding="utf-8"?>
<ds:datastoreItem xmlns:ds="http://schemas.openxmlformats.org/officeDocument/2006/customXml" ds:itemID="{8F07CD65-654B-4FBC-9D7F-B7A858886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Quang Le Minh</cp:lastModifiedBy>
  <cp:revision>51</cp:revision>
  <dcterms:created xsi:type="dcterms:W3CDTF">2010-10-05T10:43:00Z</dcterms:created>
  <dcterms:modified xsi:type="dcterms:W3CDTF">2010-10-21T06:37:00Z</dcterms:modified>
</cp:coreProperties>
</file>