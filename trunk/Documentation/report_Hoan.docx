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0E73" w:rsidRPr="00FA0695" w:rsidRDefault="007F0E73" w:rsidP="007F0E73">
      <w:pPr>
        <w:pBdr>
          <w:top w:val="thinThickSmallGap" w:sz="12" w:space="1" w:color="auto"/>
          <w:left w:val="thinThickSmallGap" w:sz="12" w:space="4" w:color="auto"/>
          <w:bottom w:val="thickThinSmallGap" w:sz="12" w:space="1" w:color="auto"/>
          <w:right w:val="thickThinSmallGap" w:sz="12" w:space="4" w:color="auto"/>
        </w:pBdr>
        <w:jc w:val="center"/>
        <w:rPr>
          <w:rFonts w:cs="Times New Roman"/>
          <w:b/>
        </w:rPr>
      </w:pPr>
      <w:r w:rsidRPr="00FA0695">
        <w:rPr>
          <w:rFonts w:cs="Times New Roman"/>
          <w:b/>
        </w:rPr>
        <w:t>ĐẠI HỌC QUỐC GIA TP. HỒ CHÍ MINH</w:t>
      </w:r>
    </w:p>
    <w:p w:rsidR="007F0E73" w:rsidRPr="00FA0695" w:rsidRDefault="007F0E73" w:rsidP="007F0E73">
      <w:pPr>
        <w:pBdr>
          <w:top w:val="thinThickSmallGap" w:sz="12" w:space="1" w:color="auto"/>
          <w:left w:val="thinThickSmallGap" w:sz="12" w:space="4" w:color="auto"/>
          <w:bottom w:val="thickThinSmallGap" w:sz="12" w:space="1" w:color="auto"/>
          <w:right w:val="thickThinSmallGap" w:sz="12" w:space="4" w:color="auto"/>
        </w:pBdr>
        <w:jc w:val="center"/>
        <w:rPr>
          <w:rFonts w:cs="Times New Roman"/>
          <w:b/>
        </w:rPr>
      </w:pPr>
      <w:r w:rsidRPr="00FA0695">
        <w:rPr>
          <w:rFonts w:cs="Times New Roman"/>
          <w:b/>
        </w:rPr>
        <w:t>TRƯỜNG ĐẠI HỌC KHOA HỌC TỰ NHIÊN</w:t>
      </w:r>
    </w:p>
    <w:p w:rsidR="007F0E73" w:rsidRPr="00FA0695" w:rsidRDefault="007F0E73" w:rsidP="007F0E73">
      <w:pPr>
        <w:pBdr>
          <w:top w:val="thinThickSmallGap" w:sz="12" w:space="1" w:color="auto"/>
          <w:left w:val="thinThickSmallGap" w:sz="12" w:space="4" w:color="auto"/>
          <w:bottom w:val="thickThinSmallGap" w:sz="12" w:space="1" w:color="auto"/>
          <w:right w:val="thickThinSmallGap" w:sz="12" w:space="4" w:color="auto"/>
        </w:pBdr>
        <w:jc w:val="center"/>
        <w:rPr>
          <w:rFonts w:cs="Times New Roman"/>
          <w:b/>
        </w:rPr>
      </w:pPr>
      <w:r w:rsidRPr="00FA0695">
        <w:rPr>
          <w:rFonts w:cs="Times New Roman"/>
          <w:b/>
        </w:rPr>
        <w:t>KHOA CÔNG NGHỆ THÔNG TIN</w:t>
      </w:r>
    </w:p>
    <w:p w:rsidR="007F0E73" w:rsidRPr="00FA0695" w:rsidRDefault="007F0E73" w:rsidP="007F0E73">
      <w:pPr>
        <w:pBdr>
          <w:top w:val="thinThickSmallGap" w:sz="12" w:space="1" w:color="auto"/>
          <w:left w:val="thinThickSmallGap" w:sz="12" w:space="4" w:color="auto"/>
          <w:bottom w:val="thickThinSmallGap" w:sz="12" w:space="1" w:color="auto"/>
          <w:right w:val="thickThinSmallGap" w:sz="12" w:space="4" w:color="auto"/>
        </w:pBdr>
        <w:rPr>
          <w:rFonts w:cs="Times New Roman"/>
        </w:rPr>
      </w:pPr>
    </w:p>
    <w:p w:rsidR="007F0E73" w:rsidRPr="00FA0695" w:rsidDel="0051104A" w:rsidRDefault="007F0E73" w:rsidP="007F0E73">
      <w:pPr>
        <w:pBdr>
          <w:top w:val="thinThickSmallGap" w:sz="12" w:space="1" w:color="auto"/>
          <w:left w:val="thinThickSmallGap" w:sz="12" w:space="4" w:color="auto"/>
          <w:bottom w:val="thickThinSmallGap" w:sz="12" w:space="1" w:color="auto"/>
          <w:right w:val="thickThinSmallGap" w:sz="12" w:space="4" w:color="auto"/>
        </w:pBdr>
        <w:rPr>
          <w:del w:id="0" w:author="Quang Le Minh" w:date="2010-10-14T20:29:00Z"/>
          <w:rFonts w:cs="Times New Roman"/>
        </w:rPr>
      </w:pPr>
    </w:p>
    <w:p w:rsidR="007F0E73" w:rsidRPr="00FA0695" w:rsidRDefault="007F0E73" w:rsidP="007F0E73">
      <w:pPr>
        <w:pBdr>
          <w:top w:val="thinThickSmallGap" w:sz="12" w:space="1" w:color="auto"/>
          <w:left w:val="thinThickSmallGap" w:sz="12" w:space="4" w:color="auto"/>
          <w:bottom w:val="thickThinSmallGap" w:sz="12" w:space="1" w:color="auto"/>
          <w:right w:val="thickThinSmallGap" w:sz="12" w:space="4" w:color="auto"/>
        </w:pBdr>
        <w:rPr>
          <w:rFonts w:cs="Times New Roman"/>
        </w:rPr>
      </w:pPr>
    </w:p>
    <w:p w:rsidR="00F354D5" w:rsidRPr="00FA0695" w:rsidRDefault="00F354D5" w:rsidP="00F354D5">
      <w:pPr>
        <w:pBdr>
          <w:top w:val="thinThickSmallGap" w:sz="12" w:space="1" w:color="auto"/>
          <w:left w:val="thinThickSmallGap" w:sz="12" w:space="4" w:color="auto"/>
          <w:bottom w:val="thickThinSmallGap" w:sz="12" w:space="1" w:color="auto"/>
          <w:right w:val="thickThinSmallGap" w:sz="12" w:space="4" w:color="auto"/>
        </w:pBdr>
        <w:jc w:val="center"/>
        <w:rPr>
          <w:rFonts w:cs="Times New Roman"/>
          <w:b/>
          <w:sz w:val="28"/>
        </w:rPr>
      </w:pPr>
      <w:r w:rsidRPr="00FA0695">
        <w:rPr>
          <w:rFonts w:cs="Times New Roman"/>
          <w:b/>
          <w:sz w:val="28"/>
        </w:rPr>
        <w:t xml:space="preserve">NGUYỄN VĂN GIANG – 0612087 </w:t>
      </w:r>
    </w:p>
    <w:p w:rsidR="007F0E73" w:rsidRPr="00FA0695" w:rsidRDefault="007F0E73" w:rsidP="007F0E73">
      <w:pPr>
        <w:pBdr>
          <w:top w:val="thinThickSmallGap" w:sz="12" w:space="1" w:color="auto"/>
          <w:left w:val="thinThickSmallGap" w:sz="12" w:space="4" w:color="auto"/>
          <w:bottom w:val="thickThinSmallGap" w:sz="12" w:space="1" w:color="auto"/>
          <w:right w:val="thickThinSmallGap" w:sz="12" w:space="4" w:color="auto"/>
        </w:pBdr>
        <w:jc w:val="center"/>
        <w:rPr>
          <w:rFonts w:cs="Times New Roman"/>
          <w:b/>
          <w:sz w:val="28"/>
        </w:rPr>
      </w:pPr>
      <w:r w:rsidRPr="00FA0695">
        <w:rPr>
          <w:rFonts w:cs="Times New Roman"/>
          <w:b/>
          <w:sz w:val="28"/>
        </w:rPr>
        <w:t xml:space="preserve">NGUYỄN </w:t>
      </w:r>
      <w:r w:rsidR="00F354D5" w:rsidRPr="00FA0695">
        <w:rPr>
          <w:rFonts w:cs="Times New Roman"/>
          <w:b/>
          <w:sz w:val="28"/>
        </w:rPr>
        <w:t>HOÀN</w:t>
      </w:r>
      <w:r w:rsidRPr="00FA0695">
        <w:rPr>
          <w:rFonts w:cs="Times New Roman"/>
          <w:b/>
          <w:sz w:val="28"/>
        </w:rPr>
        <w:t xml:space="preserve"> – 06121</w:t>
      </w:r>
      <w:r w:rsidR="00E913D5" w:rsidRPr="00FA0695">
        <w:rPr>
          <w:rFonts w:cs="Times New Roman"/>
          <w:b/>
          <w:sz w:val="28"/>
        </w:rPr>
        <w:t>0</w:t>
      </w:r>
      <w:r w:rsidRPr="00FA0695">
        <w:rPr>
          <w:rFonts w:cs="Times New Roman"/>
          <w:b/>
          <w:sz w:val="28"/>
        </w:rPr>
        <w:t>9</w:t>
      </w:r>
    </w:p>
    <w:p w:rsidR="007F0E73" w:rsidRPr="00FA0695" w:rsidRDefault="007F0E73" w:rsidP="007F0E73">
      <w:pPr>
        <w:pBdr>
          <w:top w:val="thinThickSmallGap" w:sz="12" w:space="1" w:color="auto"/>
          <w:left w:val="thinThickSmallGap" w:sz="12" w:space="4" w:color="auto"/>
          <w:bottom w:val="thickThinSmallGap" w:sz="12" w:space="1" w:color="auto"/>
          <w:right w:val="thickThinSmallGap" w:sz="12" w:space="4" w:color="auto"/>
        </w:pBdr>
        <w:jc w:val="center"/>
        <w:rPr>
          <w:rFonts w:cs="Times New Roman"/>
          <w:b/>
          <w:sz w:val="28"/>
        </w:rPr>
      </w:pPr>
      <w:r w:rsidRPr="00FA0695">
        <w:rPr>
          <w:rFonts w:cs="Times New Roman"/>
          <w:b/>
          <w:sz w:val="28"/>
        </w:rPr>
        <w:t>LÊ MINH QUANG – 0612359</w:t>
      </w:r>
    </w:p>
    <w:p w:rsidR="007F0E73" w:rsidRPr="00FA0695" w:rsidRDefault="00F354D5" w:rsidP="007F0E73">
      <w:pPr>
        <w:pBdr>
          <w:top w:val="thinThickSmallGap" w:sz="12" w:space="1" w:color="auto"/>
          <w:left w:val="thinThickSmallGap" w:sz="12" w:space="4" w:color="auto"/>
          <w:bottom w:val="thickThinSmallGap" w:sz="12" w:space="1" w:color="auto"/>
          <w:right w:val="thickThinSmallGap" w:sz="12" w:space="4" w:color="auto"/>
        </w:pBdr>
        <w:jc w:val="center"/>
        <w:rPr>
          <w:rFonts w:cs="Times New Roman"/>
          <w:b/>
          <w:sz w:val="28"/>
        </w:rPr>
      </w:pPr>
      <w:r w:rsidRPr="00FA0695">
        <w:rPr>
          <w:rFonts w:cs="Times New Roman"/>
          <w:b/>
          <w:sz w:val="28"/>
        </w:rPr>
        <w:t>HOÀNG XUÂN THẢO</w:t>
      </w:r>
      <w:r w:rsidR="007F0E73" w:rsidRPr="00FA0695">
        <w:rPr>
          <w:rFonts w:cs="Times New Roman"/>
          <w:b/>
          <w:sz w:val="28"/>
        </w:rPr>
        <w:t xml:space="preserve"> – 0612</w:t>
      </w:r>
      <w:r w:rsidR="00E913D5" w:rsidRPr="00FA0695">
        <w:rPr>
          <w:rFonts w:cs="Times New Roman"/>
          <w:b/>
          <w:sz w:val="28"/>
        </w:rPr>
        <w:t>416</w:t>
      </w:r>
    </w:p>
    <w:p w:rsidR="007F0E73" w:rsidRPr="00FA0695" w:rsidRDefault="007F0E73" w:rsidP="007F0E73">
      <w:pPr>
        <w:pBdr>
          <w:top w:val="thinThickSmallGap" w:sz="12" w:space="1" w:color="auto"/>
          <w:left w:val="thinThickSmallGap" w:sz="12" w:space="4" w:color="auto"/>
          <w:bottom w:val="thickThinSmallGap" w:sz="12" w:space="1" w:color="auto"/>
          <w:right w:val="thickThinSmallGap" w:sz="12" w:space="4" w:color="auto"/>
        </w:pBdr>
        <w:rPr>
          <w:rFonts w:cs="Times New Roman"/>
        </w:rPr>
      </w:pPr>
    </w:p>
    <w:p w:rsidR="007F0E73" w:rsidRPr="00FA0695" w:rsidRDefault="007F0E73" w:rsidP="007F0E73">
      <w:pPr>
        <w:pBdr>
          <w:top w:val="thinThickSmallGap" w:sz="12" w:space="1" w:color="auto"/>
          <w:left w:val="thinThickSmallGap" w:sz="12" w:space="4" w:color="auto"/>
          <w:bottom w:val="thickThinSmallGap" w:sz="12" w:space="1" w:color="auto"/>
          <w:right w:val="thickThinSmallGap" w:sz="12" w:space="4" w:color="auto"/>
        </w:pBdr>
        <w:rPr>
          <w:rFonts w:cs="Times New Roman"/>
        </w:rPr>
      </w:pPr>
    </w:p>
    <w:p w:rsidR="007F0E73" w:rsidRPr="00FA0695" w:rsidRDefault="007F0E73" w:rsidP="007F0E73">
      <w:pPr>
        <w:pBdr>
          <w:top w:val="thinThickSmallGap" w:sz="12" w:space="1" w:color="auto"/>
          <w:left w:val="thinThickSmallGap" w:sz="12" w:space="4" w:color="auto"/>
          <w:bottom w:val="thickThinSmallGap" w:sz="12" w:space="1" w:color="auto"/>
          <w:right w:val="thickThinSmallGap" w:sz="12" w:space="4" w:color="auto"/>
        </w:pBdr>
        <w:jc w:val="center"/>
        <w:rPr>
          <w:rFonts w:cs="Times New Roman"/>
          <w:b/>
          <w:sz w:val="32"/>
          <w:szCs w:val="32"/>
        </w:rPr>
      </w:pPr>
      <w:r w:rsidRPr="00FA0695">
        <w:rPr>
          <w:rFonts w:cs="Times New Roman"/>
          <w:b/>
          <w:sz w:val="32"/>
          <w:szCs w:val="32"/>
        </w:rPr>
        <w:t>ĐỒ ÁN (SEMINAR) MÔN HỌC</w:t>
      </w:r>
    </w:p>
    <w:p w:rsidR="007F0E73" w:rsidRPr="00FA0695" w:rsidRDefault="007F0E73" w:rsidP="007F0E73">
      <w:pPr>
        <w:pBdr>
          <w:top w:val="thinThickSmallGap" w:sz="12" w:space="1" w:color="auto"/>
          <w:left w:val="thinThickSmallGap" w:sz="12" w:space="4" w:color="auto"/>
          <w:bottom w:val="thickThinSmallGap" w:sz="12" w:space="1" w:color="auto"/>
          <w:right w:val="thickThinSmallGap" w:sz="12" w:space="4" w:color="auto"/>
        </w:pBdr>
        <w:jc w:val="center"/>
        <w:rPr>
          <w:rFonts w:cs="Times New Roman"/>
          <w:b/>
          <w:sz w:val="40"/>
        </w:rPr>
      </w:pPr>
      <w:r w:rsidRPr="00FA0695">
        <w:rPr>
          <w:rFonts w:cs="Times New Roman"/>
          <w:b/>
          <w:sz w:val="32"/>
          <w:szCs w:val="32"/>
        </w:rPr>
        <w:t>CÁC HỆ CƠ SỞ TRI THỨC</w:t>
      </w:r>
    </w:p>
    <w:p w:rsidR="007F0E73" w:rsidRPr="00FA0695" w:rsidRDefault="007F0E73" w:rsidP="007F0E73">
      <w:pPr>
        <w:pBdr>
          <w:top w:val="thinThickSmallGap" w:sz="12" w:space="1" w:color="auto"/>
          <w:left w:val="thinThickSmallGap" w:sz="12" w:space="4" w:color="auto"/>
          <w:bottom w:val="thickThinSmallGap" w:sz="12" w:space="1" w:color="auto"/>
          <w:right w:val="thickThinSmallGap" w:sz="12" w:space="4" w:color="auto"/>
        </w:pBdr>
        <w:rPr>
          <w:rFonts w:cs="Times New Roman"/>
        </w:rPr>
      </w:pPr>
    </w:p>
    <w:p w:rsidR="007F0E73" w:rsidRPr="00FA0695" w:rsidRDefault="007F0E73" w:rsidP="007F0E73">
      <w:pPr>
        <w:pBdr>
          <w:top w:val="thinThickSmallGap" w:sz="12" w:space="1" w:color="auto"/>
          <w:left w:val="thinThickSmallGap" w:sz="12" w:space="4" w:color="auto"/>
          <w:bottom w:val="thickThinSmallGap" w:sz="12" w:space="1" w:color="auto"/>
          <w:right w:val="thickThinSmallGap" w:sz="12" w:space="4" w:color="auto"/>
        </w:pBdr>
        <w:rPr>
          <w:rFonts w:cs="Times New Roman"/>
        </w:rPr>
      </w:pPr>
    </w:p>
    <w:p w:rsidR="007F0E73" w:rsidRPr="00FA0695" w:rsidRDefault="007F0E73" w:rsidP="00AB00FD">
      <w:pPr>
        <w:pBdr>
          <w:top w:val="thinThickSmallGap" w:sz="12" w:space="1" w:color="auto"/>
          <w:left w:val="thinThickSmallGap" w:sz="12" w:space="4" w:color="auto"/>
          <w:bottom w:val="thickThinSmallGap" w:sz="12" w:space="1" w:color="auto"/>
          <w:right w:val="thickThinSmallGap" w:sz="12" w:space="4" w:color="auto"/>
        </w:pBdr>
        <w:jc w:val="center"/>
        <w:rPr>
          <w:rFonts w:cs="Times New Roman"/>
          <w:b/>
          <w:sz w:val="36"/>
        </w:rPr>
      </w:pPr>
      <w:r w:rsidRPr="00FA0695">
        <w:rPr>
          <w:rFonts w:cs="Times New Roman"/>
          <w:b/>
          <w:sz w:val="36"/>
        </w:rPr>
        <w:t>ĐỀ TÀI: Hand Geometry Recognition</w:t>
      </w:r>
    </w:p>
    <w:p w:rsidR="007F0E73" w:rsidRPr="00FA0695" w:rsidRDefault="007F0E73" w:rsidP="007F0E73">
      <w:pPr>
        <w:pBdr>
          <w:top w:val="thinThickSmallGap" w:sz="12" w:space="1" w:color="auto"/>
          <w:left w:val="thinThickSmallGap" w:sz="12" w:space="4" w:color="auto"/>
          <w:bottom w:val="thickThinSmallGap" w:sz="12" w:space="1" w:color="auto"/>
          <w:right w:val="thickThinSmallGap" w:sz="12" w:space="4" w:color="auto"/>
        </w:pBdr>
        <w:rPr>
          <w:rFonts w:cs="Times New Roman"/>
        </w:rPr>
      </w:pPr>
    </w:p>
    <w:p w:rsidR="007F0E73" w:rsidRPr="00FA0695" w:rsidDel="0051104A" w:rsidRDefault="007F0E73" w:rsidP="007F0E73">
      <w:pPr>
        <w:pBdr>
          <w:top w:val="thinThickSmallGap" w:sz="12" w:space="1" w:color="auto"/>
          <w:left w:val="thinThickSmallGap" w:sz="12" w:space="4" w:color="auto"/>
          <w:bottom w:val="thickThinSmallGap" w:sz="12" w:space="1" w:color="auto"/>
          <w:right w:val="thickThinSmallGap" w:sz="12" w:space="4" w:color="auto"/>
        </w:pBdr>
        <w:rPr>
          <w:del w:id="1" w:author="Quang Le Minh" w:date="2010-10-14T20:28:00Z"/>
          <w:rFonts w:cs="Times New Roman"/>
        </w:rPr>
      </w:pPr>
    </w:p>
    <w:p w:rsidR="0051104A" w:rsidRPr="00FA0695" w:rsidRDefault="0051104A" w:rsidP="007F0E73">
      <w:pPr>
        <w:pBdr>
          <w:top w:val="thinThickSmallGap" w:sz="12" w:space="1" w:color="auto"/>
          <w:left w:val="thinThickSmallGap" w:sz="12" w:space="4" w:color="auto"/>
          <w:bottom w:val="thickThinSmallGap" w:sz="12" w:space="1" w:color="auto"/>
          <w:right w:val="thickThinSmallGap" w:sz="12" w:space="4" w:color="auto"/>
        </w:pBdr>
        <w:rPr>
          <w:ins w:id="2" w:author="Quang Le Minh" w:date="2010-10-14T20:29:00Z"/>
          <w:rFonts w:cs="Times New Roman"/>
        </w:rPr>
      </w:pPr>
    </w:p>
    <w:p w:rsidR="007F0E73" w:rsidRPr="00FA0695" w:rsidDel="0051104A" w:rsidRDefault="007F0E73" w:rsidP="007F0E73">
      <w:pPr>
        <w:pBdr>
          <w:top w:val="thinThickSmallGap" w:sz="12" w:space="1" w:color="auto"/>
          <w:left w:val="thinThickSmallGap" w:sz="12" w:space="4" w:color="auto"/>
          <w:bottom w:val="thickThinSmallGap" w:sz="12" w:space="1" w:color="auto"/>
          <w:right w:val="thickThinSmallGap" w:sz="12" w:space="4" w:color="auto"/>
        </w:pBdr>
        <w:rPr>
          <w:del w:id="3" w:author="Quang Le Minh" w:date="2010-10-14T20:28:00Z"/>
          <w:rFonts w:cs="Times New Roman"/>
        </w:rPr>
      </w:pPr>
    </w:p>
    <w:p w:rsidR="007F0E73" w:rsidRPr="00FA0695" w:rsidDel="0051104A" w:rsidRDefault="007F0E73" w:rsidP="007F0E73">
      <w:pPr>
        <w:pBdr>
          <w:top w:val="thinThickSmallGap" w:sz="12" w:space="1" w:color="auto"/>
          <w:left w:val="thinThickSmallGap" w:sz="12" w:space="4" w:color="auto"/>
          <w:bottom w:val="thickThinSmallGap" w:sz="12" w:space="1" w:color="auto"/>
          <w:right w:val="thickThinSmallGap" w:sz="12" w:space="4" w:color="auto"/>
        </w:pBdr>
        <w:rPr>
          <w:del w:id="4" w:author="Quang Le Minh" w:date="2010-10-14T20:28:00Z"/>
          <w:rFonts w:cs="Times New Roman"/>
        </w:rPr>
      </w:pPr>
    </w:p>
    <w:p w:rsidR="007F0E73" w:rsidRPr="00FA0695" w:rsidDel="0051104A" w:rsidRDefault="007F0E73" w:rsidP="007F0E73">
      <w:pPr>
        <w:pBdr>
          <w:top w:val="thinThickSmallGap" w:sz="12" w:space="1" w:color="auto"/>
          <w:left w:val="thinThickSmallGap" w:sz="12" w:space="4" w:color="auto"/>
          <w:bottom w:val="thickThinSmallGap" w:sz="12" w:space="1" w:color="auto"/>
          <w:right w:val="thickThinSmallGap" w:sz="12" w:space="4" w:color="auto"/>
        </w:pBdr>
        <w:rPr>
          <w:del w:id="5" w:author="Quang Le Minh" w:date="2010-10-14T20:28:00Z"/>
          <w:rFonts w:cs="Times New Roman"/>
        </w:rPr>
      </w:pPr>
    </w:p>
    <w:p w:rsidR="00F354D5" w:rsidRPr="00FA0695" w:rsidDel="0051104A" w:rsidRDefault="00F354D5" w:rsidP="007F0E73">
      <w:pPr>
        <w:pBdr>
          <w:top w:val="thinThickSmallGap" w:sz="12" w:space="1" w:color="auto"/>
          <w:left w:val="thinThickSmallGap" w:sz="12" w:space="4" w:color="auto"/>
          <w:bottom w:val="thickThinSmallGap" w:sz="12" w:space="1" w:color="auto"/>
          <w:right w:val="thickThinSmallGap" w:sz="12" w:space="4" w:color="auto"/>
        </w:pBdr>
        <w:rPr>
          <w:del w:id="6" w:author="Quang Le Minh" w:date="2010-10-14T20:28:00Z"/>
          <w:rFonts w:cs="Times New Roman"/>
        </w:rPr>
      </w:pPr>
    </w:p>
    <w:p w:rsidR="00AB00FD" w:rsidRPr="00FA0695" w:rsidRDefault="00AB00FD" w:rsidP="007F0E73">
      <w:pPr>
        <w:pBdr>
          <w:top w:val="thinThickSmallGap" w:sz="12" w:space="1" w:color="auto"/>
          <w:left w:val="thinThickSmallGap" w:sz="12" w:space="4" w:color="auto"/>
          <w:bottom w:val="thickThinSmallGap" w:sz="12" w:space="1" w:color="auto"/>
          <w:right w:val="thickThinSmallGap" w:sz="12" w:space="4" w:color="auto"/>
        </w:pBdr>
        <w:rPr>
          <w:rFonts w:cs="Times New Roman"/>
        </w:rPr>
      </w:pPr>
    </w:p>
    <w:p w:rsidR="00C50F4B" w:rsidRPr="00FA0695" w:rsidRDefault="007F0E73" w:rsidP="00AB00FD">
      <w:pPr>
        <w:pBdr>
          <w:top w:val="thinThickSmallGap" w:sz="12" w:space="1" w:color="auto"/>
          <w:left w:val="thinThickSmallGap" w:sz="12" w:space="4" w:color="auto"/>
          <w:bottom w:val="thickThinSmallGap" w:sz="12" w:space="1" w:color="auto"/>
          <w:right w:val="thickThinSmallGap" w:sz="12" w:space="4" w:color="auto"/>
        </w:pBdr>
        <w:jc w:val="center"/>
        <w:rPr>
          <w:rFonts w:cs="Times New Roman"/>
          <w:b/>
        </w:rPr>
        <w:sectPr w:rsidR="00C50F4B" w:rsidRPr="00FA0695" w:rsidSect="007F0E73">
          <w:footerReference w:type="default" r:id="rId8"/>
          <w:pgSz w:w="12240" w:h="15840"/>
          <w:pgMar w:top="1701" w:right="1134" w:bottom="1985" w:left="1985" w:header="720" w:footer="720" w:gutter="0"/>
          <w:cols w:space="720"/>
          <w:docGrid w:linePitch="360"/>
        </w:sectPr>
      </w:pPr>
      <w:r w:rsidRPr="00FA0695">
        <w:rPr>
          <w:rFonts w:cs="Times New Roman"/>
          <w:b/>
        </w:rPr>
        <w:t>TP.HCM – 10/2010</w:t>
      </w:r>
    </w:p>
    <w:p w:rsidR="00C50F4B" w:rsidRPr="00FA0695" w:rsidRDefault="00C50F4B" w:rsidP="00E23782">
      <w:pPr>
        <w:jc w:val="center"/>
        <w:rPr>
          <w:rFonts w:cs="Times New Roman"/>
          <w:b/>
        </w:rPr>
      </w:pPr>
      <w:r w:rsidRPr="00FA0695">
        <w:rPr>
          <w:rFonts w:cs="Times New Roman"/>
          <w:b/>
          <w:sz w:val="32"/>
        </w:rPr>
        <w:lastRenderedPageBreak/>
        <w:t>MỤC LỤC</w:t>
      </w:r>
    </w:p>
    <w:p w:rsidR="007D28BB" w:rsidRPr="00FA0695" w:rsidRDefault="008D448D">
      <w:pPr>
        <w:pStyle w:val="TOC1"/>
        <w:tabs>
          <w:tab w:val="right" w:leader="dot" w:pos="9111"/>
        </w:tabs>
        <w:rPr>
          <w:rFonts w:eastAsiaTheme="minorEastAsia" w:cs="Times New Roman"/>
          <w:noProof/>
          <w:sz w:val="22"/>
          <w:lang w:val="vi-VN" w:eastAsia="vi-VN"/>
        </w:rPr>
      </w:pPr>
      <w:r w:rsidRPr="00FA0695">
        <w:rPr>
          <w:rFonts w:cs="Times New Roman"/>
        </w:rPr>
        <w:fldChar w:fldCharType="begin"/>
      </w:r>
      <w:r w:rsidR="007B6430" w:rsidRPr="00FA0695">
        <w:rPr>
          <w:rFonts w:cs="Times New Roman"/>
        </w:rPr>
        <w:instrText xml:space="preserve"> TOC \o "1-3" \h \z \u </w:instrText>
      </w:r>
      <w:r w:rsidRPr="00FA0695">
        <w:rPr>
          <w:rFonts w:cs="Times New Roman"/>
        </w:rPr>
        <w:fldChar w:fldCharType="separate"/>
      </w:r>
      <w:hyperlink w:anchor="_Toc275888649" w:history="1">
        <w:r w:rsidR="007D28BB" w:rsidRPr="00FA0695">
          <w:rPr>
            <w:rStyle w:val="Hyperlink"/>
            <w:rFonts w:cs="Times New Roman"/>
            <w:noProof/>
            <w:snapToGrid w:val="0"/>
            <w:w w:val="0"/>
          </w:rPr>
          <w:t>1.</w:t>
        </w:r>
        <w:r w:rsidR="007D28BB" w:rsidRPr="00FA0695">
          <w:rPr>
            <w:rStyle w:val="Hyperlink"/>
            <w:rFonts w:cs="Times New Roman"/>
            <w:noProof/>
          </w:rPr>
          <w:t xml:space="preserve"> Giới thiệu</w:t>
        </w:r>
        <w:r w:rsidR="007D28BB" w:rsidRPr="00FA0695">
          <w:rPr>
            <w:rFonts w:cs="Times New Roman"/>
            <w:noProof/>
            <w:webHidden/>
          </w:rPr>
          <w:tab/>
        </w:r>
        <w:r w:rsidRPr="00FA0695">
          <w:rPr>
            <w:rFonts w:cs="Times New Roman"/>
            <w:noProof/>
            <w:webHidden/>
          </w:rPr>
          <w:fldChar w:fldCharType="begin"/>
        </w:r>
        <w:r w:rsidR="007D28BB" w:rsidRPr="00FA0695">
          <w:rPr>
            <w:rFonts w:cs="Times New Roman"/>
            <w:noProof/>
            <w:webHidden/>
          </w:rPr>
          <w:instrText xml:space="preserve"> PAGEREF _Toc275888649 \h </w:instrText>
        </w:r>
        <w:r w:rsidRPr="00FA0695">
          <w:rPr>
            <w:rFonts w:cs="Times New Roman"/>
            <w:noProof/>
            <w:webHidden/>
          </w:rPr>
        </w:r>
        <w:r w:rsidRPr="00FA0695">
          <w:rPr>
            <w:rFonts w:cs="Times New Roman"/>
            <w:noProof/>
            <w:webHidden/>
          </w:rPr>
          <w:fldChar w:fldCharType="separate"/>
        </w:r>
        <w:r w:rsidR="007D28BB" w:rsidRPr="00FA0695">
          <w:rPr>
            <w:rFonts w:cs="Times New Roman"/>
            <w:noProof/>
            <w:webHidden/>
          </w:rPr>
          <w:t>1</w:t>
        </w:r>
        <w:r w:rsidRPr="00FA0695">
          <w:rPr>
            <w:rFonts w:cs="Times New Roman"/>
            <w:noProof/>
            <w:webHidden/>
          </w:rPr>
          <w:fldChar w:fldCharType="end"/>
        </w:r>
      </w:hyperlink>
    </w:p>
    <w:p w:rsidR="007D28BB" w:rsidRPr="00FA0695" w:rsidRDefault="008D448D">
      <w:pPr>
        <w:pStyle w:val="TOC1"/>
        <w:tabs>
          <w:tab w:val="right" w:leader="dot" w:pos="9111"/>
        </w:tabs>
        <w:rPr>
          <w:rFonts w:eastAsiaTheme="minorEastAsia" w:cs="Times New Roman"/>
          <w:noProof/>
          <w:sz w:val="22"/>
          <w:lang w:val="vi-VN" w:eastAsia="vi-VN"/>
        </w:rPr>
      </w:pPr>
      <w:hyperlink w:anchor="_Toc275888650" w:history="1">
        <w:r w:rsidR="007D28BB" w:rsidRPr="00FA0695">
          <w:rPr>
            <w:rStyle w:val="Hyperlink"/>
            <w:rFonts w:cs="Times New Roman"/>
            <w:noProof/>
            <w:snapToGrid w:val="0"/>
            <w:w w:val="0"/>
          </w:rPr>
          <w:t>2.</w:t>
        </w:r>
        <w:r w:rsidR="007D28BB" w:rsidRPr="00FA0695">
          <w:rPr>
            <w:rStyle w:val="Hyperlink"/>
            <w:rFonts w:cs="Times New Roman"/>
            <w:noProof/>
          </w:rPr>
          <w:t xml:space="preserve"> Các hướng tiếp cận</w:t>
        </w:r>
        <w:r w:rsidR="007D28BB" w:rsidRPr="00FA0695">
          <w:rPr>
            <w:rFonts w:cs="Times New Roman"/>
            <w:noProof/>
            <w:webHidden/>
          </w:rPr>
          <w:tab/>
        </w:r>
        <w:r w:rsidRPr="00FA0695">
          <w:rPr>
            <w:rFonts w:cs="Times New Roman"/>
            <w:noProof/>
            <w:webHidden/>
          </w:rPr>
          <w:fldChar w:fldCharType="begin"/>
        </w:r>
        <w:r w:rsidR="007D28BB" w:rsidRPr="00FA0695">
          <w:rPr>
            <w:rFonts w:cs="Times New Roman"/>
            <w:noProof/>
            <w:webHidden/>
          </w:rPr>
          <w:instrText xml:space="preserve"> PAGEREF _Toc275888650 \h </w:instrText>
        </w:r>
        <w:r w:rsidRPr="00FA0695">
          <w:rPr>
            <w:rFonts w:cs="Times New Roman"/>
            <w:noProof/>
            <w:webHidden/>
          </w:rPr>
        </w:r>
        <w:r w:rsidRPr="00FA0695">
          <w:rPr>
            <w:rFonts w:cs="Times New Roman"/>
            <w:noProof/>
            <w:webHidden/>
          </w:rPr>
          <w:fldChar w:fldCharType="separate"/>
        </w:r>
        <w:r w:rsidR="007D28BB" w:rsidRPr="00FA0695">
          <w:rPr>
            <w:rFonts w:cs="Times New Roman"/>
            <w:noProof/>
            <w:webHidden/>
          </w:rPr>
          <w:t>3</w:t>
        </w:r>
        <w:r w:rsidRPr="00FA0695">
          <w:rPr>
            <w:rFonts w:cs="Times New Roman"/>
            <w:noProof/>
            <w:webHidden/>
          </w:rPr>
          <w:fldChar w:fldCharType="end"/>
        </w:r>
      </w:hyperlink>
    </w:p>
    <w:p w:rsidR="007D28BB" w:rsidRPr="00FA0695" w:rsidRDefault="008D448D">
      <w:pPr>
        <w:pStyle w:val="TOC2"/>
        <w:tabs>
          <w:tab w:val="right" w:leader="dot" w:pos="9111"/>
        </w:tabs>
        <w:rPr>
          <w:rFonts w:eastAsiaTheme="minorEastAsia" w:cs="Times New Roman"/>
          <w:noProof/>
          <w:sz w:val="22"/>
          <w:lang w:val="vi-VN" w:eastAsia="vi-VN"/>
        </w:rPr>
      </w:pPr>
      <w:hyperlink w:anchor="_Toc275888653" w:history="1">
        <w:r w:rsidR="007D28BB" w:rsidRPr="00FA0695">
          <w:rPr>
            <w:rStyle w:val="Hyperlink"/>
            <w:rFonts w:cs="Times New Roman"/>
            <w:noProof/>
          </w:rPr>
          <w:t>2.1. Tổng quan chung</w:t>
        </w:r>
        <w:r w:rsidR="007D28BB" w:rsidRPr="00FA0695">
          <w:rPr>
            <w:rFonts w:cs="Times New Roman"/>
            <w:noProof/>
            <w:webHidden/>
          </w:rPr>
          <w:tab/>
        </w:r>
        <w:r w:rsidRPr="00FA0695">
          <w:rPr>
            <w:rFonts w:cs="Times New Roman"/>
            <w:noProof/>
            <w:webHidden/>
          </w:rPr>
          <w:fldChar w:fldCharType="begin"/>
        </w:r>
        <w:r w:rsidR="007D28BB" w:rsidRPr="00FA0695">
          <w:rPr>
            <w:rFonts w:cs="Times New Roman"/>
            <w:noProof/>
            <w:webHidden/>
          </w:rPr>
          <w:instrText xml:space="preserve"> PAGEREF _Toc275888653 \h </w:instrText>
        </w:r>
        <w:r w:rsidRPr="00FA0695">
          <w:rPr>
            <w:rFonts w:cs="Times New Roman"/>
            <w:noProof/>
            <w:webHidden/>
          </w:rPr>
        </w:r>
        <w:r w:rsidRPr="00FA0695">
          <w:rPr>
            <w:rFonts w:cs="Times New Roman"/>
            <w:noProof/>
            <w:webHidden/>
          </w:rPr>
          <w:fldChar w:fldCharType="separate"/>
        </w:r>
        <w:r w:rsidR="007D28BB" w:rsidRPr="00FA0695">
          <w:rPr>
            <w:rFonts w:cs="Times New Roman"/>
            <w:noProof/>
            <w:webHidden/>
          </w:rPr>
          <w:t>3</w:t>
        </w:r>
        <w:r w:rsidRPr="00FA0695">
          <w:rPr>
            <w:rFonts w:cs="Times New Roman"/>
            <w:noProof/>
            <w:webHidden/>
          </w:rPr>
          <w:fldChar w:fldCharType="end"/>
        </w:r>
      </w:hyperlink>
    </w:p>
    <w:p w:rsidR="007D28BB" w:rsidRPr="00FA0695" w:rsidRDefault="008D448D">
      <w:pPr>
        <w:pStyle w:val="TOC3"/>
        <w:tabs>
          <w:tab w:val="right" w:leader="dot" w:pos="9111"/>
        </w:tabs>
        <w:rPr>
          <w:rFonts w:eastAsiaTheme="minorEastAsia" w:cs="Times New Roman"/>
          <w:noProof/>
          <w:sz w:val="22"/>
          <w:lang w:val="vi-VN" w:eastAsia="vi-VN"/>
        </w:rPr>
      </w:pPr>
      <w:hyperlink w:anchor="_Toc275888657" w:history="1">
        <w:r w:rsidR="007D28BB" w:rsidRPr="00FA0695">
          <w:rPr>
            <w:rStyle w:val="Hyperlink"/>
            <w:rFonts w:cs="Times New Roman"/>
            <w:noProof/>
          </w:rPr>
          <w:t>2.1.1. Thu mẫu</w:t>
        </w:r>
        <w:r w:rsidR="007D28BB" w:rsidRPr="00FA0695">
          <w:rPr>
            <w:rFonts w:cs="Times New Roman"/>
            <w:noProof/>
            <w:webHidden/>
          </w:rPr>
          <w:tab/>
        </w:r>
        <w:r w:rsidRPr="00FA0695">
          <w:rPr>
            <w:rFonts w:cs="Times New Roman"/>
            <w:noProof/>
            <w:webHidden/>
          </w:rPr>
          <w:fldChar w:fldCharType="begin"/>
        </w:r>
        <w:r w:rsidR="007D28BB" w:rsidRPr="00FA0695">
          <w:rPr>
            <w:rFonts w:cs="Times New Roman"/>
            <w:noProof/>
            <w:webHidden/>
          </w:rPr>
          <w:instrText xml:space="preserve"> PAGEREF _Toc275888657 \h </w:instrText>
        </w:r>
        <w:r w:rsidRPr="00FA0695">
          <w:rPr>
            <w:rFonts w:cs="Times New Roman"/>
            <w:noProof/>
            <w:webHidden/>
          </w:rPr>
        </w:r>
        <w:r w:rsidRPr="00FA0695">
          <w:rPr>
            <w:rFonts w:cs="Times New Roman"/>
            <w:noProof/>
            <w:webHidden/>
          </w:rPr>
          <w:fldChar w:fldCharType="separate"/>
        </w:r>
        <w:r w:rsidR="007D28BB" w:rsidRPr="00FA0695">
          <w:rPr>
            <w:rFonts w:cs="Times New Roman"/>
            <w:noProof/>
            <w:webHidden/>
          </w:rPr>
          <w:t>3</w:t>
        </w:r>
        <w:r w:rsidRPr="00FA0695">
          <w:rPr>
            <w:rFonts w:cs="Times New Roman"/>
            <w:noProof/>
            <w:webHidden/>
          </w:rPr>
          <w:fldChar w:fldCharType="end"/>
        </w:r>
      </w:hyperlink>
    </w:p>
    <w:p w:rsidR="007D28BB" w:rsidRPr="00FA0695" w:rsidRDefault="008D448D">
      <w:pPr>
        <w:pStyle w:val="TOC3"/>
        <w:tabs>
          <w:tab w:val="right" w:leader="dot" w:pos="9111"/>
        </w:tabs>
        <w:rPr>
          <w:rFonts w:eastAsiaTheme="minorEastAsia" w:cs="Times New Roman"/>
          <w:noProof/>
          <w:sz w:val="22"/>
          <w:lang w:val="vi-VN" w:eastAsia="vi-VN"/>
        </w:rPr>
      </w:pPr>
      <w:hyperlink w:anchor="_Toc275888658" w:history="1">
        <w:r w:rsidR="007D28BB" w:rsidRPr="00FA0695">
          <w:rPr>
            <w:rStyle w:val="Hyperlink"/>
            <w:rFonts w:cs="Times New Roman"/>
            <w:noProof/>
          </w:rPr>
          <w:t>2.1.2. Xử lý</w:t>
        </w:r>
        <w:r w:rsidR="007D28BB" w:rsidRPr="00FA0695">
          <w:rPr>
            <w:rFonts w:cs="Times New Roman"/>
            <w:noProof/>
            <w:webHidden/>
          </w:rPr>
          <w:tab/>
        </w:r>
        <w:r w:rsidRPr="00FA0695">
          <w:rPr>
            <w:rFonts w:cs="Times New Roman"/>
            <w:noProof/>
            <w:webHidden/>
          </w:rPr>
          <w:fldChar w:fldCharType="begin"/>
        </w:r>
        <w:r w:rsidR="007D28BB" w:rsidRPr="00FA0695">
          <w:rPr>
            <w:rFonts w:cs="Times New Roman"/>
            <w:noProof/>
            <w:webHidden/>
          </w:rPr>
          <w:instrText xml:space="preserve"> PAGEREF _Toc275888658 \h </w:instrText>
        </w:r>
        <w:r w:rsidRPr="00FA0695">
          <w:rPr>
            <w:rFonts w:cs="Times New Roman"/>
            <w:noProof/>
            <w:webHidden/>
          </w:rPr>
        </w:r>
        <w:r w:rsidRPr="00FA0695">
          <w:rPr>
            <w:rFonts w:cs="Times New Roman"/>
            <w:noProof/>
            <w:webHidden/>
          </w:rPr>
          <w:fldChar w:fldCharType="separate"/>
        </w:r>
        <w:r w:rsidR="007D28BB" w:rsidRPr="00FA0695">
          <w:rPr>
            <w:rFonts w:cs="Times New Roman"/>
            <w:noProof/>
            <w:webHidden/>
          </w:rPr>
          <w:t>4</w:t>
        </w:r>
        <w:r w:rsidRPr="00FA0695">
          <w:rPr>
            <w:rFonts w:cs="Times New Roman"/>
            <w:noProof/>
            <w:webHidden/>
          </w:rPr>
          <w:fldChar w:fldCharType="end"/>
        </w:r>
      </w:hyperlink>
    </w:p>
    <w:p w:rsidR="007D28BB" w:rsidRPr="00FA0695" w:rsidRDefault="008D448D">
      <w:pPr>
        <w:pStyle w:val="TOC3"/>
        <w:tabs>
          <w:tab w:val="right" w:leader="dot" w:pos="9111"/>
        </w:tabs>
        <w:rPr>
          <w:rFonts w:eastAsiaTheme="minorEastAsia" w:cs="Times New Roman"/>
          <w:noProof/>
          <w:sz w:val="22"/>
          <w:lang w:val="vi-VN" w:eastAsia="vi-VN"/>
        </w:rPr>
      </w:pPr>
      <w:hyperlink w:anchor="_Toc275888659" w:history="1">
        <w:r w:rsidR="007D28BB" w:rsidRPr="00FA0695">
          <w:rPr>
            <w:rStyle w:val="Hyperlink"/>
            <w:rFonts w:cs="Times New Roman"/>
            <w:noProof/>
          </w:rPr>
          <w:t>2.1.3. So khớp</w:t>
        </w:r>
        <w:r w:rsidR="007D28BB" w:rsidRPr="00FA0695">
          <w:rPr>
            <w:rFonts w:cs="Times New Roman"/>
            <w:noProof/>
            <w:webHidden/>
          </w:rPr>
          <w:tab/>
        </w:r>
        <w:r w:rsidRPr="00FA0695">
          <w:rPr>
            <w:rFonts w:cs="Times New Roman"/>
            <w:noProof/>
            <w:webHidden/>
          </w:rPr>
          <w:fldChar w:fldCharType="begin"/>
        </w:r>
        <w:r w:rsidR="007D28BB" w:rsidRPr="00FA0695">
          <w:rPr>
            <w:rFonts w:cs="Times New Roman"/>
            <w:noProof/>
            <w:webHidden/>
          </w:rPr>
          <w:instrText xml:space="preserve"> PAGEREF _Toc275888659 \h </w:instrText>
        </w:r>
        <w:r w:rsidRPr="00FA0695">
          <w:rPr>
            <w:rFonts w:cs="Times New Roman"/>
            <w:noProof/>
            <w:webHidden/>
          </w:rPr>
        </w:r>
        <w:r w:rsidRPr="00FA0695">
          <w:rPr>
            <w:rFonts w:cs="Times New Roman"/>
            <w:noProof/>
            <w:webHidden/>
          </w:rPr>
          <w:fldChar w:fldCharType="separate"/>
        </w:r>
        <w:r w:rsidR="007D28BB" w:rsidRPr="00FA0695">
          <w:rPr>
            <w:rFonts w:cs="Times New Roman"/>
            <w:noProof/>
            <w:webHidden/>
          </w:rPr>
          <w:t>5</w:t>
        </w:r>
        <w:r w:rsidRPr="00FA0695">
          <w:rPr>
            <w:rFonts w:cs="Times New Roman"/>
            <w:noProof/>
            <w:webHidden/>
          </w:rPr>
          <w:fldChar w:fldCharType="end"/>
        </w:r>
      </w:hyperlink>
    </w:p>
    <w:p w:rsidR="007D28BB" w:rsidRPr="00FA0695" w:rsidRDefault="008D448D">
      <w:pPr>
        <w:pStyle w:val="TOC2"/>
        <w:tabs>
          <w:tab w:val="right" w:leader="dot" w:pos="9111"/>
        </w:tabs>
        <w:rPr>
          <w:rFonts w:eastAsiaTheme="minorEastAsia" w:cs="Times New Roman"/>
          <w:noProof/>
          <w:sz w:val="22"/>
          <w:lang w:val="vi-VN" w:eastAsia="vi-VN"/>
        </w:rPr>
      </w:pPr>
      <w:hyperlink w:anchor="_Toc275888660" w:history="1">
        <w:r w:rsidR="007D28BB" w:rsidRPr="00FA0695">
          <w:rPr>
            <w:rStyle w:val="Hyperlink"/>
            <w:rFonts w:cs="Times New Roman"/>
            <w:noProof/>
          </w:rPr>
          <w:t>2.2. Phân loại</w:t>
        </w:r>
        <w:r w:rsidR="007D28BB" w:rsidRPr="00FA0695">
          <w:rPr>
            <w:rFonts w:cs="Times New Roman"/>
            <w:noProof/>
            <w:webHidden/>
          </w:rPr>
          <w:tab/>
        </w:r>
        <w:r w:rsidRPr="00FA0695">
          <w:rPr>
            <w:rFonts w:cs="Times New Roman"/>
            <w:noProof/>
            <w:webHidden/>
          </w:rPr>
          <w:fldChar w:fldCharType="begin"/>
        </w:r>
        <w:r w:rsidR="007D28BB" w:rsidRPr="00FA0695">
          <w:rPr>
            <w:rFonts w:cs="Times New Roman"/>
            <w:noProof/>
            <w:webHidden/>
          </w:rPr>
          <w:instrText xml:space="preserve"> PAGEREF _Toc275888660 \h </w:instrText>
        </w:r>
        <w:r w:rsidRPr="00FA0695">
          <w:rPr>
            <w:rFonts w:cs="Times New Roman"/>
            <w:noProof/>
            <w:webHidden/>
          </w:rPr>
        </w:r>
        <w:r w:rsidRPr="00FA0695">
          <w:rPr>
            <w:rFonts w:cs="Times New Roman"/>
            <w:noProof/>
            <w:webHidden/>
          </w:rPr>
          <w:fldChar w:fldCharType="separate"/>
        </w:r>
        <w:r w:rsidR="007D28BB" w:rsidRPr="00FA0695">
          <w:rPr>
            <w:rFonts w:cs="Times New Roman"/>
            <w:noProof/>
            <w:webHidden/>
          </w:rPr>
          <w:t>6</w:t>
        </w:r>
        <w:r w:rsidRPr="00FA0695">
          <w:rPr>
            <w:rFonts w:cs="Times New Roman"/>
            <w:noProof/>
            <w:webHidden/>
          </w:rPr>
          <w:fldChar w:fldCharType="end"/>
        </w:r>
      </w:hyperlink>
    </w:p>
    <w:p w:rsidR="007D28BB" w:rsidRPr="00FA0695" w:rsidRDefault="008D448D">
      <w:pPr>
        <w:pStyle w:val="TOC2"/>
        <w:tabs>
          <w:tab w:val="right" w:leader="dot" w:pos="9111"/>
        </w:tabs>
        <w:rPr>
          <w:rFonts w:eastAsiaTheme="minorEastAsia" w:cs="Times New Roman"/>
          <w:noProof/>
          <w:sz w:val="22"/>
          <w:lang w:val="vi-VN" w:eastAsia="vi-VN"/>
        </w:rPr>
      </w:pPr>
      <w:hyperlink w:anchor="_Toc275888661" w:history="1">
        <w:r w:rsidR="007D28BB" w:rsidRPr="00FA0695">
          <w:rPr>
            <w:rStyle w:val="Hyperlink"/>
            <w:rFonts w:cs="Times New Roman"/>
            <w:noProof/>
          </w:rPr>
          <w:t>2.3. Hướng tiếp cận của nhóm</w:t>
        </w:r>
        <w:r w:rsidR="007D28BB" w:rsidRPr="00FA0695">
          <w:rPr>
            <w:rFonts w:cs="Times New Roman"/>
            <w:noProof/>
            <w:webHidden/>
          </w:rPr>
          <w:tab/>
        </w:r>
        <w:r w:rsidRPr="00FA0695">
          <w:rPr>
            <w:rFonts w:cs="Times New Roman"/>
            <w:noProof/>
            <w:webHidden/>
          </w:rPr>
          <w:fldChar w:fldCharType="begin"/>
        </w:r>
        <w:r w:rsidR="007D28BB" w:rsidRPr="00FA0695">
          <w:rPr>
            <w:rFonts w:cs="Times New Roman"/>
            <w:noProof/>
            <w:webHidden/>
          </w:rPr>
          <w:instrText xml:space="preserve"> PAGEREF _Toc275888661 \h </w:instrText>
        </w:r>
        <w:r w:rsidRPr="00FA0695">
          <w:rPr>
            <w:rFonts w:cs="Times New Roman"/>
            <w:noProof/>
            <w:webHidden/>
          </w:rPr>
        </w:r>
        <w:r w:rsidRPr="00FA0695">
          <w:rPr>
            <w:rFonts w:cs="Times New Roman"/>
            <w:noProof/>
            <w:webHidden/>
          </w:rPr>
          <w:fldChar w:fldCharType="separate"/>
        </w:r>
        <w:r w:rsidR="007D28BB" w:rsidRPr="00FA0695">
          <w:rPr>
            <w:rFonts w:cs="Times New Roman"/>
            <w:noProof/>
            <w:webHidden/>
          </w:rPr>
          <w:t>6</w:t>
        </w:r>
        <w:r w:rsidRPr="00FA0695">
          <w:rPr>
            <w:rFonts w:cs="Times New Roman"/>
            <w:noProof/>
            <w:webHidden/>
          </w:rPr>
          <w:fldChar w:fldCharType="end"/>
        </w:r>
      </w:hyperlink>
    </w:p>
    <w:p w:rsidR="007D28BB" w:rsidRPr="00FA0695" w:rsidRDefault="008D448D">
      <w:pPr>
        <w:pStyle w:val="TOC1"/>
        <w:tabs>
          <w:tab w:val="right" w:leader="dot" w:pos="9111"/>
        </w:tabs>
        <w:rPr>
          <w:rFonts w:eastAsiaTheme="minorEastAsia" w:cs="Times New Roman"/>
          <w:noProof/>
          <w:sz w:val="22"/>
          <w:lang w:val="vi-VN" w:eastAsia="vi-VN"/>
        </w:rPr>
      </w:pPr>
      <w:hyperlink w:anchor="_Toc275888662" w:history="1">
        <w:r w:rsidR="007D28BB" w:rsidRPr="00FA0695">
          <w:rPr>
            <w:rStyle w:val="Hyperlink"/>
            <w:rFonts w:cs="Times New Roman"/>
            <w:noProof/>
            <w:snapToGrid w:val="0"/>
            <w:w w:val="0"/>
          </w:rPr>
          <w:t>3.</w:t>
        </w:r>
        <w:r w:rsidR="007D28BB" w:rsidRPr="00FA0695">
          <w:rPr>
            <w:rStyle w:val="Hyperlink"/>
            <w:rFonts w:cs="Times New Roman"/>
            <w:noProof/>
          </w:rPr>
          <w:t xml:space="preserve"> Ứng dụng</w:t>
        </w:r>
        <w:r w:rsidR="007D28BB" w:rsidRPr="00FA0695">
          <w:rPr>
            <w:rFonts w:cs="Times New Roman"/>
            <w:noProof/>
            <w:webHidden/>
          </w:rPr>
          <w:tab/>
        </w:r>
        <w:r w:rsidRPr="00FA0695">
          <w:rPr>
            <w:rFonts w:cs="Times New Roman"/>
            <w:noProof/>
            <w:webHidden/>
          </w:rPr>
          <w:fldChar w:fldCharType="begin"/>
        </w:r>
        <w:r w:rsidR="007D28BB" w:rsidRPr="00FA0695">
          <w:rPr>
            <w:rFonts w:cs="Times New Roman"/>
            <w:noProof/>
            <w:webHidden/>
          </w:rPr>
          <w:instrText xml:space="preserve"> PAGEREF _Toc275888662 \h </w:instrText>
        </w:r>
        <w:r w:rsidRPr="00FA0695">
          <w:rPr>
            <w:rFonts w:cs="Times New Roman"/>
            <w:noProof/>
            <w:webHidden/>
          </w:rPr>
        </w:r>
        <w:r w:rsidRPr="00FA0695">
          <w:rPr>
            <w:rFonts w:cs="Times New Roman"/>
            <w:noProof/>
            <w:webHidden/>
          </w:rPr>
          <w:fldChar w:fldCharType="separate"/>
        </w:r>
        <w:r w:rsidR="007D28BB" w:rsidRPr="00FA0695">
          <w:rPr>
            <w:rFonts w:cs="Times New Roman"/>
            <w:noProof/>
            <w:webHidden/>
          </w:rPr>
          <w:t>7</w:t>
        </w:r>
        <w:r w:rsidRPr="00FA0695">
          <w:rPr>
            <w:rFonts w:cs="Times New Roman"/>
            <w:noProof/>
            <w:webHidden/>
          </w:rPr>
          <w:fldChar w:fldCharType="end"/>
        </w:r>
      </w:hyperlink>
    </w:p>
    <w:p w:rsidR="007D28BB" w:rsidRPr="00FA0695" w:rsidRDefault="008D448D">
      <w:pPr>
        <w:pStyle w:val="TOC1"/>
        <w:tabs>
          <w:tab w:val="right" w:leader="dot" w:pos="9111"/>
        </w:tabs>
        <w:rPr>
          <w:rFonts w:eastAsiaTheme="minorEastAsia" w:cs="Times New Roman"/>
          <w:noProof/>
          <w:sz w:val="22"/>
          <w:lang w:val="vi-VN" w:eastAsia="vi-VN"/>
        </w:rPr>
      </w:pPr>
      <w:hyperlink w:anchor="_Toc275888663" w:history="1">
        <w:r w:rsidR="007D28BB" w:rsidRPr="00FA0695">
          <w:rPr>
            <w:rStyle w:val="Hyperlink"/>
            <w:rFonts w:cs="Times New Roman"/>
            <w:noProof/>
            <w:snapToGrid w:val="0"/>
            <w:w w:val="0"/>
          </w:rPr>
          <w:t>4.</w:t>
        </w:r>
        <w:r w:rsidR="007D28BB" w:rsidRPr="00FA0695">
          <w:rPr>
            <w:rStyle w:val="Hyperlink"/>
            <w:rFonts w:cs="Times New Roman"/>
            <w:noProof/>
          </w:rPr>
          <w:t xml:space="preserve"> Hướng phát triển</w:t>
        </w:r>
        <w:r w:rsidR="007D28BB" w:rsidRPr="00FA0695">
          <w:rPr>
            <w:rFonts w:cs="Times New Roman"/>
            <w:noProof/>
            <w:webHidden/>
          </w:rPr>
          <w:tab/>
        </w:r>
        <w:r w:rsidRPr="00FA0695">
          <w:rPr>
            <w:rFonts w:cs="Times New Roman"/>
            <w:noProof/>
            <w:webHidden/>
          </w:rPr>
          <w:fldChar w:fldCharType="begin"/>
        </w:r>
        <w:r w:rsidR="007D28BB" w:rsidRPr="00FA0695">
          <w:rPr>
            <w:rFonts w:cs="Times New Roman"/>
            <w:noProof/>
            <w:webHidden/>
          </w:rPr>
          <w:instrText xml:space="preserve"> PAGEREF _Toc275888663 \h </w:instrText>
        </w:r>
        <w:r w:rsidRPr="00FA0695">
          <w:rPr>
            <w:rFonts w:cs="Times New Roman"/>
            <w:noProof/>
            <w:webHidden/>
          </w:rPr>
        </w:r>
        <w:r w:rsidRPr="00FA0695">
          <w:rPr>
            <w:rFonts w:cs="Times New Roman"/>
            <w:noProof/>
            <w:webHidden/>
          </w:rPr>
          <w:fldChar w:fldCharType="separate"/>
        </w:r>
        <w:r w:rsidR="007D28BB" w:rsidRPr="00FA0695">
          <w:rPr>
            <w:rFonts w:cs="Times New Roman"/>
            <w:noProof/>
            <w:webHidden/>
          </w:rPr>
          <w:t>8</w:t>
        </w:r>
        <w:r w:rsidRPr="00FA0695">
          <w:rPr>
            <w:rFonts w:cs="Times New Roman"/>
            <w:noProof/>
            <w:webHidden/>
          </w:rPr>
          <w:fldChar w:fldCharType="end"/>
        </w:r>
      </w:hyperlink>
    </w:p>
    <w:p w:rsidR="00C50F4B" w:rsidRPr="00FA0695" w:rsidRDefault="008D448D">
      <w:pPr>
        <w:spacing w:after="200" w:line="276" w:lineRule="auto"/>
        <w:jc w:val="left"/>
        <w:rPr>
          <w:rFonts w:cs="Times New Roman"/>
        </w:rPr>
      </w:pPr>
      <w:r w:rsidRPr="00FA0695">
        <w:rPr>
          <w:rFonts w:cs="Times New Roman"/>
        </w:rPr>
        <w:fldChar w:fldCharType="end"/>
      </w:r>
      <w:r w:rsidR="00C50F4B" w:rsidRPr="00FA0695">
        <w:rPr>
          <w:rFonts w:cs="Times New Roman"/>
        </w:rPr>
        <w:br w:type="page"/>
      </w:r>
    </w:p>
    <w:p w:rsidR="00C50F4B" w:rsidRPr="00FA0695" w:rsidRDefault="00C50F4B" w:rsidP="00557F8D">
      <w:pPr>
        <w:jc w:val="center"/>
        <w:rPr>
          <w:rFonts w:cs="Times New Roman"/>
          <w:b/>
        </w:rPr>
      </w:pPr>
      <w:r w:rsidRPr="00FA0695">
        <w:rPr>
          <w:rFonts w:cs="Times New Roman"/>
          <w:b/>
          <w:sz w:val="32"/>
        </w:rPr>
        <w:lastRenderedPageBreak/>
        <w:t>DANH SÁCH HÌNH</w:t>
      </w:r>
    </w:p>
    <w:p w:rsidR="00C50F4B" w:rsidRPr="00FA0695" w:rsidRDefault="00C50F4B">
      <w:pPr>
        <w:spacing w:after="200" w:line="276" w:lineRule="auto"/>
        <w:jc w:val="left"/>
        <w:rPr>
          <w:rFonts w:cs="Times New Roman"/>
        </w:rPr>
      </w:pPr>
      <w:r w:rsidRPr="00FA0695">
        <w:rPr>
          <w:rFonts w:cs="Times New Roman"/>
        </w:rPr>
        <w:br w:type="page"/>
      </w:r>
    </w:p>
    <w:p w:rsidR="00CC7EC1" w:rsidRPr="00FA0695" w:rsidRDefault="00C50F4B" w:rsidP="00557F8D">
      <w:pPr>
        <w:jc w:val="center"/>
        <w:rPr>
          <w:rFonts w:cs="Times New Roman"/>
          <w:b/>
          <w:sz w:val="32"/>
        </w:rPr>
      </w:pPr>
      <w:r w:rsidRPr="00FA0695">
        <w:rPr>
          <w:rFonts w:cs="Times New Roman"/>
          <w:b/>
          <w:sz w:val="32"/>
        </w:rPr>
        <w:lastRenderedPageBreak/>
        <w:t>DANH SÁCH BẢNG</w:t>
      </w:r>
    </w:p>
    <w:p w:rsidR="007B6430" w:rsidRPr="00FA0695" w:rsidRDefault="007B6430" w:rsidP="007B6430">
      <w:pPr>
        <w:jc w:val="left"/>
        <w:rPr>
          <w:rFonts w:cs="Times New Roman"/>
          <w:b/>
        </w:rPr>
      </w:pPr>
    </w:p>
    <w:p w:rsidR="007B6430" w:rsidRPr="00FA0695" w:rsidRDefault="007B6430" w:rsidP="007B6430">
      <w:pPr>
        <w:jc w:val="left"/>
        <w:rPr>
          <w:rFonts w:cs="Times New Roman"/>
          <w:b/>
        </w:rPr>
      </w:pPr>
    </w:p>
    <w:p w:rsidR="007B6430" w:rsidRPr="00FA0695" w:rsidRDefault="007B6430" w:rsidP="007B6430">
      <w:pPr>
        <w:jc w:val="left"/>
        <w:rPr>
          <w:rFonts w:cs="Times New Roman"/>
          <w:b/>
        </w:rPr>
      </w:pPr>
    </w:p>
    <w:p w:rsidR="007B6430" w:rsidRPr="00FA0695" w:rsidRDefault="007B6430" w:rsidP="007B6430">
      <w:pPr>
        <w:jc w:val="left"/>
        <w:rPr>
          <w:rFonts w:cs="Times New Roman"/>
          <w:b/>
        </w:rPr>
        <w:sectPr w:rsidR="007B6430" w:rsidRPr="00FA0695" w:rsidSect="007B6430">
          <w:footerReference w:type="default" r:id="rId9"/>
          <w:pgSz w:w="12240" w:h="15840"/>
          <w:pgMar w:top="1701" w:right="1134" w:bottom="1985" w:left="1985" w:header="720" w:footer="720" w:gutter="0"/>
          <w:pgNumType w:fmt="lowerRoman" w:start="1"/>
          <w:cols w:space="720"/>
          <w:docGrid w:linePitch="360"/>
        </w:sectPr>
      </w:pPr>
    </w:p>
    <w:p w:rsidR="00CC7EC1" w:rsidRPr="00FA0695" w:rsidRDefault="00CC7EC1">
      <w:pPr>
        <w:spacing w:after="200" w:line="276" w:lineRule="auto"/>
        <w:jc w:val="left"/>
        <w:rPr>
          <w:rFonts w:cs="Times New Roman"/>
        </w:rPr>
      </w:pPr>
      <w:r w:rsidRPr="00FA0695">
        <w:rPr>
          <w:rFonts w:cs="Times New Roman"/>
        </w:rPr>
        <w:lastRenderedPageBreak/>
        <w:br w:type="page"/>
      </w:r>
    </w:p>
    <w:p w:rsidR="00117650" w:rsidRPr="00FA0695" w:rsidRDefault="00117650" w:rsidP="00117650">
      <w:pPr>
        <w:jc w:val="center"/>
        <w:rPr>
          <w:rFonts w:cs="Times New Roman"/>
          <w:b/>
        </w:rPr>
      </w:pPr>
      <w:r w:rsidRPr="00FA0695">
        <w:rPr>
          <w:rFonts w:cs="Times New Roman"/>
          <w:b/>
          <w:sz w:val="32"/>
        </w:rPr>
        <w:lastRenderedPageBreak/>
        <w:t>NỘI DUNG</w:t>
      </w:r>
    </w:p>
    <w:p w:rsidR="00AB00FD" w:rsidRPr="00FA0695" w:rsidRDefault="00767969" w:rsidP="00117650">
      <w:pPr>
        <w:pStyle w:val="Heading1"/>
        <w:rPr>
          <w:rFonts w:cs="Times New Roman"/>
        </w:rPr>
      </w:pPr>
      <w:bookmarkStart w:id="7" w:name="_Ref274730082"/>
      <w:bookmarkStart w:id="8" w:name="_Ref274730097"/>
      <w:bookmarkStart w:id="9" w:name="_Ref274730102"/>
      <w:bookmarkStart w:id="10" w:name="_Ref274730127"/>
      <w:bookmarkStart w:id="11" w:name="_Ref274730131"/>
      <w:bookmarkStart w:id="12" w:name="_Toc275888649"/>
      <w:r w:rsidRPr="00FA0695">
        <w:rPr>
          <w:rFonts w:cs="Times New Roman"/>
        </w:rPr>
        <w:t>Giới thiệu</w:t>
      </w:r>
      <w:bookmarkEnd w:id="7"/>
      <w:bookmarkEnd w:id="8"/>
      <w:bookmarkEnd w:id="9"/>
      <w:bookmarkEnd w:id="10"/>
      <w:bookmarkEnd w:id="11"/>
      <w:bookmarkEnd w:id="12"/>
    </w:p>
    <w:p w:rsidR="00E077D1" w:rsidRPr="00FA0695" w:rsidRDefault="00CA6FE3" w:rsidP="00E077D1">
      <w:pPr>
        <w:ind w:firstLine="360"/>
        <w:rPr>
          <w:rFonts w:cs="Times New Roman"/>
        </w:rPr>
      </w:pPr>
      <w:del w:id="13" w:author="Quang Le Minh" w:date="2010-10-14T20:38:00Z">
        <w:r w:rsidRPr="00FA0695" w:rsidDel="001B14CE">
          <w:rPr>
            <w:rFonts w:cs="Times New Roman"/>
          </w:rPr>
          <w:delText>Thuật ngữ “biometric” – “Nhân trắc học” có nguồn gốc từ hai kí tự Hy Lạp: “bio” nghĩa là cuộc sống và “metrikos” nghĩa là đo lường</w:delText>
        </w:r>
        <w:r w:rsidR="00E077D1" w:rsidRPr="00FA0695" w:rsidDel="001B14CE">
          <w:rPr>
            <w:rFonts w:cs="Times New Roman"/>
          </w:rPr>
          <w:delText xml:space="preserve"> </w:delText>
        </w:r>
      </w:del>
      <w:customXmlDelRangeStart w:id="14" w:author="Quang Le Minh" w:date="2010-10-14T20:38:00Z"/>
      <w:sdt>
        <w:sdtPr>
          <w:rPr>
            <w:rFonts w:cs="Times New Roman"/>
          </w:rPr>
          <w:id w:val="15363657"/>
          <w:citation/>
        </w:sdtPr>
        <w:sdtContent>
          <w:customXmlDelRangeEnd w:id="14"/>
          <w:del w:id="15" w:author="Quang Le Minh" w:date="2010-10-14T20:38:00Z">
            <w:r w:rsidR="008D448D" w:rsidRPr="00FA0695" w:rsidDel="001B14CE">
              <w:rPr>
                <w:rFonts w:cs="Times New Roman"/>
              </w:rPr>
              <w:fldChar w:fldCharType="begin"/>
            </w:r>
            <w:r w:rsidR="00851B49" w:rsidRPr="00FA0695" w:rsidDel="001B14CE">
              <w:rPr>
                <w:rFonts w:cs="Times New Roman"/>
              </w:rPr>
              <w:delInstrText xml:space="preserve"> CITATION Del04 \l 1033 </w:delInstrText>
            </w:r>
            <w:r w:rsidR="008D448D" w:rsidRPr="00FA0695" w:rsidDel="001B14CE">
              <w:rPr>
                <w:rFonts w:cs="Times New Roman"/>
              </w:rPr>
              <w:fldChar w:fldCharType="separate"/>
            </w:r>
            <w:r w:rsidR="0058666E" w:rsidRPr="00FA0695" w:rsidDel="001B14CE">
              <w:rPr>
                <w:rFonts w:cs="Times New Roman"/>
                <w:noProof/>
              </w:rPr>
              <w:delText>[</w:delText>
            </w:r>
            <w:r w:rsidR="008D448D" w:rsidRPr="00FA0695" w:rsidDel="001B14CE">
              <w:rPr>
                <w:rFonts w:cs="Times New Roman"/>
              </w:rPr>
              <w:fldChar w:fldCharType="begin"/>
            </w:r>
            <w:r w:rsidR="00BC35A5" w:rsidRPr="00FA0695" w:rsidDel="001B14CE">
              <w:rPr>
                <w:rFonts w:cs="Times New Roman"/>
              </w:rPr>
              <w:delInstrText xml:space="preserve"> HYPERLINK \l "Del04" </w:delInstrText>
            </w:r>
            <w:r w:rsidR="008D448D" w:rsidRPr="00FA0695" w:rsidDel="001B14CE">
              <w:rPr>
                <w:rFonts w:cs="Times New Roman"/>
              </w:rPr>
              <w:fldChar w:fldCharType="separate"/>
            </w:r>
            <w:r w:rsidR="0058666E" w:rsidRPr="00FA0695" w:rsidDel="001B14CE">
              <w:rPr>
                <w:rFonts w:cs="Times New Roman"/>
                <w:noProof/>
              </w:rPr>
              <w:delText>1</w:delText>
            </w:r>
            <w:r w:rsidR="008D448D" w:rsidRPr="00FA0695" w:rsidDel="001B14CE">
              <w:rPr>
                <w:rFonts w:cs="Times New Roman"/>
                <w:noProof/>
              </w:rPr>
              <w:fldChar w:fldCharType="end"/>
            </w:r>
            <w:r w:rsidR="0058666E" w:rsidRPr="00FA0695" w:rsidDel="001B14CE">
              <w:rPr>
                <w:rFonts w:cs="Times New Roman"/>
                <w:noProof/>
              </w:rPr>
              <w:delText>]</w:delText>
            </w:r>
            <w:r w:rsidR="008D448D" w:rsidRPr="00FA0695" w:rsidDel="001B14CE">
              <w:rPr>
                <w:rFonts w:cs="Times New Roman"/>
                <w:noProof/>
              </w:rPr>
              <w:fldChar w:fldCharType="end"/>
            </w:r>
          </w:del>
          <w:customXmlDelRangeStart w:id="16" w:author="Quang Le Minh" w:date="2010-10-14T20:38:00Z"/>
        </w:sdtContent>
      </w:sdt>
      <w:customXmlDelRangeEnd w:id="16"/>
      <w:del w:id="17" w:author="Quang Le Minh" w:date="2010-10-14T20:38:00Z">
        <w:r w:rsidRPr="00FA0695" w:rsidDel="00450C25">
          <w:rPr>
            <w:rFonts w:cs="Times New Roman"/>
          </w:rPr>
          <w:delText xml:space="preserve">. </w:delText>
        </w:r>
      </w:del>
      <w:del w:id="18" w:author="Quang Le Minh" w:date="2010-10-14T20:35:00Z">
        <w:r w:rsidRPr="00FA0695" w:rsidDel="001B14CE">
          <w:rPr>
            <w:rFonts w:cs="Times New Roman"/>
          </w:rPr>
          <w:delText xml:space="preserve">Nhân trắc học (biometric) </w:delText>
        </w:r>
      </w:del>
      <w:del w:id="19" w:author="Quang Le Minh" w:date="2010-10-14T12:13:00Z">
        <w:r w:rsidRPr="00FA0695" w:rsidDel="00DD5F70">
          <w:rPr>
            <w:rFonts w:cs="Times New Roman"/>
          </w:rPr>
          <w:delText>có thể được hiểu</w:delText>
        </w:r>
      </w:del>
      <w:del w:id="20" w:author="Quang Le Minh" w:date="2010-10-14T20:35:00Z">
        <w:r w:rsidRPr="00FA0695" w:rsidDel="001B14CE">
          <w:rPr>
            <w:rFonts w:cs="Times New Roman"/>
          </w:rPr>
          <w:delText xml:space="preserve"> c</w:delText>
        </w:r>
      </w:del>
      <w:ins w:id="21" w:author="Quang Le Minh" w:date="2010-10-14T20:35:00Z">
        <w:r w:rsidR="001B14CE" w:rsidRPr="00FA0695">
          <w:rPr>
            <w:rFonts w:cs="Times New Roman"/>
          </w:rPr>
          <w:t>C</w:t>
        </w:r>
      </w:ins>
      <w:r w:rsidRPr="00FA0695">
        <w:rPr>
          <w:rFonts w:cs="Times New Roman"/>
        </w:rPr>
        <w:t>on người bằng cảm quan của mình nhận diện người khác dựa trên vài đặc điểm cơ thể của người đó như: khuôn mặt, dáng đi hay giọng nói …</w:t>
      </w:r>
      <w:ins w:id="22" w:author="Quang Le Minh" w:date="2010-10-14T20:35:00Z">
        <w:r w:rsidR="001B14CE" w:rsidRPr="00FA0695">
          <w:rPr>
            <w:rFonts w:cs="Times New Roman"/>
          </w:rPr>
          <w:t xml:space="preserve"> Cách thức nhận dạng dựa trên các</w:t>
        </w:r>
      </w:ins>
      <w:ins w:id="23" w:author="Quang Le Minh" w:date="2010-10-14T20:36:00Z">
        <w:r w:rsidR="001B14CE" w:rsidRPr="00FA0695">
          <w:rPr>
            <w:rFonts w:cs="Times New Roman"/>
          </w:rPr>
          <w:t xml:space="preserve"> đặc điểm vật lý hay </w:t>
        </w:r>
      </w:ins>
      <w:ins w:id="24" w:author="Quang Le Minh" w:date="2010-10-14T20:38:00Z">
        <w:r w:rsidR="001B14CE" w:rsidRPr="00FA0695">
          <w:rPr>
            <w:rFonts w:cs="Times New Roman"/>
          </w:rPr>
          <w:t>các hành vi như trên gọi là Nhân trắc học (biometric).</w:t>
        </w:r>
      </w:ins>
      <w:r w:rsidRPr="00FA0695">
        <w:rPr>
          <w:rFonts w:cs="Times New Roman"/>
        </w:rPr>
        <w:t xml:space="preserve"> </w:t>
      </w:r>
      <w:ins w:id="25" w:author="Quang Le Minh" w:date="2010-10-14T20:38:00Z">
        <w:r w:rsidR="00450C25" w:rsidRPr="00FA0695">
          <w:rPr>
            <w:rFonts w:cs="Times New Roman"/>
          </w:rPr>
          <w:t xml:space="preserve">Thuật ngữ “biometric” – “Nhân trắc học” có nguồn gốc từ hai kí tự Hy Lạp: “bio” nghĩa là cuộc sống và “metrikos” nghĩa là đo lường </w:t>
        </w:r>
      </w:ins>
      <w:customXmlInsRangeStart w:id="26" w:author="Quang Le Minh" w:date="2010-10-14T20:38:00Z"/>
      <w:sdt>
        <w:sdtPr>
          <w:rPr>
            <w:rFonts w:cs="Times New Roman"/>
          </w:rPr>
          <w:id w:val="416598618"/>
          <w:citation/>
        </w:sdtPr>
        <w:sdtContent>
          <w:customXmlInsRangeEnd w:id="26"/>
          <w:ins w:id="27" w:author="Quang Le Minh" w:date="2010-10-14T20:38:00Z">
            <w:r w:rsidR="008D448D" w:rsidRPr="00FA0695">
              <w:rPr>
                <w:rFonts w:cs="Times New Roman"/>
              </w:rPr>
              <w:fldChar w:fldCharType="begin"/>
            </w:r>
            <w:r w:rsidR="00450C25" w:rsidRPr="00FA0695">
              <w:rPr>
                <w:rFonts w:cs="Times New Roman"/>
              </w:rPr>
              <w:instrText xml:space="preserve"> CITATION Del04 \l 1033 </w:instrText>
            </w:r>
            <w:r w:rsidR="008D448D" w:rsidRPr="00FA0695">
              <w:rPr>
                <w:rFonts w:cs="Times New Roman"/>
              </w:rPr>
              <w:fldChar w:fldCharType="separate"/>
            </w:r>
          </w:ins>
          <w:r w:rsidR="00EB77FE" w:rsidRPr="00FA0695">
            <w:rPr>
              <w:rFonts w:cs="Times New Roman"/>
              <w:noProof/>
            </w:rPr>
            <w:t>[</w:t>
          </w:r>
          <w:hyperlink w:anchor="Del04" w:history="1">
            <w:r w:rsidR="00EB77FE" w:rsidRPr="00FA0695">
              <w:rPr>
                <w:rFonts w:cs="Times New Roman"/>
                <w:noProof/>
              </w:rPr>
              <w:t>1</w:t>
            </w:r>
          </w:hyperlink>
          <w:r w:rsidR="00EB77FE" w:rsidRPr="00FA0695">
            <w:rPr>
              <w:rFonts w:cs="Times New Roman"/>
              <w:noProof/>
            </w:rPr>
            <w:t>]</w:t>
          </w:r>
          <w:ins w:id="28" w:author="Quang Le Minh" w:date="2010-10-14T20:38:00Z">
            <w:r w:rsidR="008D448D" w:rsidRPr="00FA0695">
              <w:rPr>
                <w:rFonts w:cs="Times New Roman"/>
                <w:noProof/>
              </w:rPr>
              <w:fldChar w:fldCharType="end"/>
            </w:r>
          </w:ins>
          <w:customXmlInsRangeStart w:id="29" w:author="Quang Le Minh" w:date="2010-10-14T20:38:00Z"/>
        </w:sdtContent>
      </w:sdt>
      <w:customXmlInsRangeEnd w:id="29"/>
      <w:ins w:id="30" w:author="Quang Le Minh" w:date="2010-10-14T20:38:00Z">
        <w:r w:rsidR="00450C25" w:rsidRPr="00FA0695">
          <w:rPr>
            <w:rFonts w:cs="Times New Roman"/>
          </w:rPr>
          <w:t xml:space="preserve">. </w:t>
        </w:r>
      </w:ins>
      <w:r w:rsidRPr="00FA0695">
        <w:rPr>
          <w:rFonts w:cs="Times New Roman"/>
        </w:rPr>
        <w:t>Ngày nay chúng ta</w:t>
      </w:r>
      <w:ins w:id="31" w:author="Quang Le Minh" w:date="2010-10-14T20:40:00Z">
        <w:r w:rsidR="00450C25" w:rsidRPr="00FA0695">
          <w:rPr>
            <w:rFonts w:cs="Times New Roman"/>
          </w:rPr>
          <w:t xml:space="preserve"> mong muốn xây dựng các chương trình </w:t>
        </w:r>
      </w:ins>
      <w:del w:id="32" w:author="Quang Le Minh" w:date="2010-10-14T20:40:00Z">
        <w:r w:rsidRPr="00FA0695" w:rsidDel="00450C25">
          <w:rPr>
            <w:rFonts w:cs="Times New Roman"/>
          </w:rPr>
          <w:delText xml:space="preserve"> </w:delText>
        </w:r>
      </w:del>
      <w:r w:rsidRPr="00FA0695">
        <w:rPr>
          <w:rFonts w:cs="Times New Roman"/>
        </w:rPr>
        <w:t xml:space="preserve">áp dụng </w:t>
      </w:r>
      <w:del w:id="33" w:author="Quang Le Minh" w:date="2010-10-14T20:40:00Z">
        <w:r w:rsidRPr="00FA0695" w:rsidDel="00450C25">
          <w:rPr>
            <w:rFonts w:cs="Times New Roman"/>
          </w:rPr>
          <w:delText>những đặc tính đó để nhận diện một cá thể</w:delText>
        </w:r>
      </w:del>
      <w:ins w:id="34" w:author="Quang Le Minh" w:date="2010-10-14T20:40:00Z">
        <w:r w:rsidR="00450C25" w:rsidRPr="00FA0695">
          <w:rPr>
            <w:rFonts w:cs="Times New Roman"/>
          </w:rPr>
          <w:t xml:space="preserve">nhân trắc học để thực hiện việc nhận dạng </w:t>
        </w:r>
      </w:ins>
      <w:ins w:id="35" w:author="Quang Le Minh" w:date="2010-10-14T20:41:00Z">
        <w:r w:rsidR="00450C25" w:rsidRPr="00FA0695">
          <w:rPr>
            <w:rFonts w:cs="Times New Roman"/>
          </w:rPr>
          <w:t>con người</w:t>
        </w:r>
      </w:ins>
      <w:del w:id="36" w:author="Quang Le Minh" w:date="2010-10-14T20:40:00Z">
        <w:r w:rsidRPr="00FA0695" w:rsidDel="00450C25">
          <w:rPr>
            <w:rFonts w:cs="Times New Roman"/>
          </w:rPr>
          <w:delText xml:space="preserve"> thông qua các chương trình</w:delText>
        </w:r>
      </w:del>
      <w:r w:rsidRPr="00FA0695">
        <w:rPr>
          <w:rFonts w:cs="Times New Roman"/>
        </w:rPr>
        <w:t xml:space="preserve">. Điều này nhằm thay thế cách định danh dựa trên mật khẩu và </w:t>
      </w:r>
      <w:r w:rsidR="00E077D1" w:rsidRPr="00FA0695">
        <w:rPr>
          <w:rFonts w:cs="Times New Roman"/>
        </w:rPr>
        <w:t>tên đăng nhập</w:t>
      </w:r>
      <w:ins w:id="37" w:author="Quang Le Minh" w:date="2010-10-14T20:41:00Z">
        <w:r w:rsidR="00450C25" w:rsidRPr="00FA0695">
          <w:rPr>
            <w:rFonts w:cs="Times New Roman"/>
          </w:rPr>
          <w:t xml:space="preserve"> có nhiều bất tiện và không đáng tin cậy</w:t>
        </w:r>
      </w:ins>
      <w:r w:rsidR="00E077D1" w:rsidRPr="00FA0695">
        <w:rPr>
          <w:rFonts w:cs="Times New Roman"/>
        </w:rPr>
        <w:t>.</w:t>
      </w:r>
    </w:p>
    <w:p w:rsidR="00E077D1" w:rsidRPr="00FA0695" w:rsidRDefault="00E077D1" w:rsidP="00E077D1">
      <w:pPr>
        <w:ind w:firstLine="360"/>
        <w:rPr>
          <w:rFonts w:cs="Times New Roman"/>
        </w:rPr>
      </w:pPr>
      <w:r w:rsidRPr="00FA0695">
        <w:rPr>
          <w:rFonts w:cs="Times New Roman"/>
        </w:rPr>
        <w:t xml:space="preserve">Hình dạng bàn tay (Hand geometry) là một trong các đặc điểm vật lý của con người được sử dụng trong nhân trắc học. </w:t>
      </w:r>
      <w:r w:rsidR="006F6462" w:rsidRPr="00FA0695">
        <w:rPr>
          <w:rFonts w:cs="Times New Roman"/>
        </w:rPr>
        <w:t xml:space="preserve">Điểm chính trong phương pháp nhận diện bằng hình dạng bàn tay là: </w:t>
      </w:r>
      <w:r w:rsidR="0060624C" w:rsidRPr="00FA0695">
        <w:rPr>
          <w:rFonts w:cs="Times New Roman"/>
        </w:rPr>
        <w:t xml:space="preserve">so sánh kích thước các ngón tay, vị trí của các </w:t>
      </w:r>
      <w:r w:rsidR="00EE0750" w:rsidRPr="00FA0695">
        <w:rPr>
          <w:rFonts w:cs="Times New Roman"/>
        </w:rPr>
        <w:t>khớp, hình dạng và kích thước của lòng bàn tay</w:t>
      </w:r>
      <w:ins w:id="38" w:author="Quang Le Minh" w:date="2010-10-14T12:11:00Z">
        <w:r w:rsidR="00DD5F70" w:rsidRPr="00FA0695">
          <w:rPr>
            <w:rFonts w:cs="Times New Roman"/>
          </w:rPr>
          <w:t>…</w:t>
        </w:r>
      </w:ins>
      <w:sdt>
        <w:sdtPr>
          <w:rPr>
            <w:rFonts w:cs="Times New Roman"/>
          </w:rPr>
          <w:id w:val="161441393"/>
          <w:citation/>
        </w:sdtPr>
        <w:sdtContent>
          <w:r w:rsidR="008D448D" w:rsidRPr="00FA0695">
            <w:rPr>
              <w:rFonts w:cs="Times New Roman"/>
            </w:rPr>
            <w:fldChar w:fldCharType="begin"/>
          </w:r>
          <w:r w:rsidR="00AE2262" w:rsidRPr="00FA0695">
            <w:rPr>
              <w:rFonts w:cs="Times New Roman"/>
            </w:rPr>
            <w:instrText xml:space="preserve"> CITATION Sul \l 1033 </w:instrText>
          </w:r>
          <w:r w:rsidR="008D448D" w:rsidRPr="00FA0695">
            <w:rPr>
              <w:rFonts w:cs="Times New Roman"/>
            </w:rPr>
            <w:fldChar w:fldCharType="separate"/>
          </w:r>
          <w:r w:rsidR="00AE2262" w:rsidRPr="00FA0695">
            <w:rPr>
              <w:rFonts w:cs="Times New Roman"/>
              <w:noProof/>
            </w:rPr>
            <w:t>[</w:t>
          </w:r>
          <w:hyperlink w:anchor="Sul" w:history="1">
            <w:r w:rsidR="00AE2262" w:rsidRPr="00FA0695">
              <w:rPr>
                <w:rFonts w:cs="Times New Roman"/>
                <w:noProof/>
              </w:rPr>
              <w:t>2</w:t>
            </w:r>
          </w:hyperlink>
          <w:r w:rsidR="00AE2262" w:rsidRPr="00FA0695">
            <w:rPr>
              <w:rFonts w:cs="Times New Roman"/>
              <w:noProof/>
            </w:rPr>
            <w:t>]</w:t>
          </w:r>
          <w:r w:rsidR="008D448D" w:rsidRPr="00FA0695">
            <w:rPr>
              <w:rFonts w:cs="Times New Roman"/>
            </w:rPr>
            <w:fldChar w:fldCharType="end"/>
          </w:r>
        </w:sdtContent>
      </w:sdt>
      <w:r w:rsidR="00113989" w:rsidRPr="00FA0695">
        <w:rPr>
          <w:rFonts w:cs="Times New Roman"/>
        </w:rPr>
        <w:t>.</w:t>
      </w:r>
      <w:r w:rsidR="006F6462" w:rsidRPr="00FA0695">
        <w:rPr>
          <w:rFonts w:cs="Times New Roman"/>
        </w:rPr>
        <w:t xml:space="preserve"> </w:t>
      </w:r>
      <w:del w:id="39" w:author="Quang Le Minh" w:date="2010-10-14T20:53:00Z">
        <w:r w:rsidR="00EE0750" w:rsidRPr="00FA0695" w:rsidDel="00016465">
          <w:rPr>
            <w:rFonts w:cs="Times New Roman"/>
          </w:rPr>
          <w:delText xml:space="preserve">Đặc điểm của kỹ thuật này là đơn giản, dễ sử dụng và </w:delText>
        </w:r>
      </w:del>
      <w:del w:id="40" w:author="Quang Le Minh" w:date="2010-10-14T12:12:00Z">
        <w:r w:rsidR="00EE0750" w:rsidRPr="00FA0695" w:rsidDel="00DD5F70">
          <w:rPr>
            <w:rFonts w:cs="Times New Roman"/>
          </w:rPr>
          <w:delText>không tốn kém</w:delText>
        </w:r>
      </w:del>
      <w:del w:id="41" w:author="Quang Le Minh" w:date="2010-10-14T20:53:00Z">
        <w:r w:rsidR="00EE0750" w:rsidRPr="00FA0695" w:rsidDel="00016465">
          <w:rPr>
            <w:rFonts w:cs="Times New Roman"/>
          </w:rPr>
          <w:delText>.</w:delText>
        </w:r>
      </w:del>
      <w:ins w:id="42" w:author="Quang Le Minh" w:date="2010-10-14T20:51:00Z">
        <w:r w:rsidR="00016465" w:rsidRPr="00FA0695">
          <w:rPr>
            <w:rFonts w:cs="Times New Roman"/>
          </w:rPr>
          <w:t>Hình dáng bàn tay không phải là đặc điểm quá riêng biệt như</w:t>
        </w:r>
      </w:ins>
      <w:ins w:id="43" w:author="Quang Le Minh" w:date="2010-10-14T20:52:00Z">
        <w:r w:rsidR="00016465" w:rsidRPr="00FA0695">
          <w:rPr>
            <w:rFonts w:cs="Times New Roman"/>
          </w:rPr>
          <w:t xml:space="preserve"> các đặc điểm sinh trắc học khác, theo</w:t>
        </w:r>
      </w:ins>
      <w:ins w:id="44" w:author="Quang Le Minh" w:date="2010-10-14T20:51:00Z">
        <w:r w:rsidR="00016465" w:rsidRPr="00FA0695">
          <w:rPr>
            <w:rFonts w:cs="Times New Roman"/>
          </w:rPr>
          <w:t xml:space="preserve"> sự so sánh trong</w:t>
        </w:r>
      </w:ins>
      <w:ins w:id="45" w:author="Quang Le Minh" w:date="2010-10-14T20:45:00Z">
        <w:r w:rsidR="00450C25" w:rsidRPr="00FA0695">
          <w:rPr>
            <w:rFonts w:cs="Times New Roman"/>
          </w:rPr>
          <w:t xml:space="preserve"> </w:t>
        </w:r>
      </w:ins>
      <w:ins w:id="46" w:author="Quang Le Minh" w:date="2010-10-14T20:50:00Z">
        <w:r w:rsidR="008D448D" w:rsidRPr="00FA0695">
          <w:rPr>
            <w:rFonts w:cs="Times New Roman"/>
          </w:rPr>
          <w:fldChar w:fldCharType="begin"/>
        </w:r>
        <w:r w:rsidR="00016465" w:rsidRPr="00FA0695">
          <w:rPr>
            <w:rFonts w:cs="Times New Roman"/>
          </w:rPr>
          <w:instrText xml:space="preserve"> REF _Ref274852746 \h </w:instrText>
        </w:r>
      </w:ins>
      <w:r w:rsidR="008D448D" w:rsidRPr="00FA0695">
        <w:rPr>
          <w:rFonts w:cs="Times New Roman"/>
        </w:rPr>
      </w:r>
      <w:r w:rsidR="00FA0695">
        <w:rPr>
          <w:rFonts w:cs="Times New Roman"/>
        </w:rPr>
        <w:instrText xml:space="preserve"> \* MERGEFORMAT </w:instrText>
      </w:r>
      <w:r w:rsidR="008D448D" w:rsidRPr="00FA0695">
        <w:rPr>
          <w:rFonts w:cs="Times New Roman"/>
        </w:rPr>
        <w:fldChar w:fldCharType="separate"/>
      </w:r>
      <w:ins w:id="47" w:author="Quang Le Minh" w:date="2010-10-14T20:50:00Z">
        <w:r w:rsidR="00016465" w:rsidRPr="00FA0695">
          <w:rPr>
            <w:rFonts w:cs="Times New Roman"/>
          </w:rPr>
          <w:t xml:space="preserve">Bảng </w:t>
        </w:r>
        <w:r w:rsidR="00016465" w:rsidRPr="00FA0695">
          <w:rPr>
            <w:rFonts w:cs="Times New Roman"/>
            <w:noProof/>
          </w:rPr>
          <w:t>1</w:t>
        </w:r>
        <w:r w:rsidR="00016465" w:rsidRPr="00FA0695">
          <w:rPr>
            <w:rFonts w:cs="Times New Roman"/>
          </w:rPr>
          <w:noBreakHyphen/>
        </w:r>
        <w:r w:rsidR="00016465" w:rsidRPr="00FA0695">
          <w:rPr>
            <w:rFonts w:cs="Times New Roman"/>
            <w:noProof/>
          </w:rPr>
          <w:t>1</w:t>
        </w:r>
        <w:r w:rsidR="008D448D" w:rsidRPr="00FA0695">
          <w:rPr>
            <w:rFonts w:cs="Times New Roman"/>
          </w:rPr>
          <w:fldChar w:fldCharType="end"/>
        </w:r>
        <w:r w:rsidR="00016465" w:rsidRPr="00FA0695">
          <w:rPr>
            <w:rFonts w:cs="Times New Roman"/>
          </w:rPr>
          <w:t>.</w:t>
        </w:r>
      </w:ins>
      <w:r w:rsidR="005448BC" w:rsidRPr="00FA0695">
        <w:rPr>
          <w:rFonts w:cs="Times New Roman"/>
        </w:rPr>
        <w:t xml:space="preserve"> </w:t>
      </w:r>
      <w:del w:id="48" w:author="Quang Le Minh" w:date="2010-10-14T20:52:00Z">
        <w:r w:rsidR="005448BC" w:rsidRPr="00FA0695" w:rsidDel="00016465">
          <w:rPr>
            <w:rFonts w:cs="Times New Roman"/>
          </w:rPr>
          <w:delText>Vì hình dáng bàn tay không quá riêng biệt nên</w:delText>
        </w:r>
      </w:del>
      <w:ins w:id="49" w:author="Quang Le Minh" w:date="2010-10-14T20:52:00Z">
        <w:r w:rsidR="00016465" w:rsidRPr="00FA0695">
          <w:rPr>
            <w:rFonts w:cs="Times New Roman"/>
          </w:rPr>
          <w:t>Do đó đặc điểm này</w:t>
        </w:r>
      </w:ins>
      <w:r w:rsidR="005448BC" w:rsidRPr="00FA0695">
        <w:rPr>
          <w:rFonts w:cs="Times New Roman"/>
        </w:rPr>
        <w:t xml:space="preserve"> ít được sử dụng trong cá</w:t>
      </w:r>
      <w:ins w:id="50" w:author="Quang Le Minh" w:date="2010-10-14T20:30:00Z">
        <w:r w:rsidR="0051104A" w:rsidRPr="00FA0695">
          <w:rPr>
            <w:rFonts w:cs="Times New Roman"/>
          </w:rPr>
          <w:t>c</w:t>
        </w:r>
      </w:ins>
      <w:r w:rsidR="005448BC" w:rsidRPr="00FA0695">
        <w:rPr>
          <w:rFonts w:cs="Times New Roman"/>
        </w:rPr>
        <w:t xml:space="preserve"> hệ nhận dạng (indentification) mà thường </w:t>
      </w:r>
      <w:ins w:id="51" w:author="Quang Le Minh" w:date="2010-10-14T12:12:00Z">
        <w:r w:rsidR="00DD5F70" w:rsidRPr="00FA0695">
          <w:rPr>
            <w:rFonts w:cs="Times New Roman"/>
          </w:rPr>
          <w:t xml:space="preserve">được dùng </w:t>
        </w:r>
      </w:ins>
      <w:del w:id="52" w:author="Quang Le Minh" w:date="2010-10-14T12:12:00Z">
        <w:r w:rsidR="005448BC" w:rsidRPr="00FA0695" w:rsidDel="00DD5F70">
          <w:rPr>
            <w:rFonts w:cs="Times New Roman"/>
          </w:rPr>
          <w:delText xml:space="preserve">dung </w:delText>
        </w:r>
      </w:del>
      <w:r w:rsidR="005448BC" w:rsidRPr="00FA0695">
        <w:rPr>
          <w:rFonts w:cs="Times New Roman"/>
        </w:rPr>
        <w:t>trong các hệ chứng thực (verification).</w:t>
      </w:r>
      <w:ins w:id="53" w:author="Quang Le Minh" w:date="2010-10-14T20:53:00Z">
        <w:r w:rsidR="00016465" w:rsidRPr="00FA0695">
          <w:rPr>
            <w:rFonts w:cs="Times New Roman"/>
          </w:rPr>
          <w:t xml:space="preserve"> Tuy nhiên ưu điểm của kỹ thuật này là đơn giản, dễ sử dụng và chi phí thấp.</w:t>
        </w:r>
      </w:ins>
      <w:r w:rsidR="00EE0750" w:rsidRPr="00FA0695">
        <w:rPr>
          <w:rFonts w:cs="Times New Roman"/>
        </w:rPr>
        <w:t xml:space="preserve"> </w:t>
      </w:r>
      <w:r w:rsidR="0006722F" w:rsidRPr="00FA0695">
        <w:rPr>
          <w:rFonts w:cs="Times New Roman"/>
        </w:rPr>
        <w:t xml:space="preserve">Đây </w:t>
      </w:r>
      <w:ins w:id="54" w:author="Quang Le Minh" w:date="2010-10-14T20:53:00Z">
        <w:r w:rsidR="00016465" w:rsidRPr="00FA0695">
          <w:rPr>
            <w:rFonts w:cs="Times New Roman"/>
          </w:rPr>
          <w:t xml:space="preserve">cũng </w:t>
        </w:r>
      </w:ins>
      <w:r w:rsidR="0006722F" w:rsidRPr="00FA0695">
        <w:rPr>
          <w:rFonts w:cs="Times New Roman"/>
        </w:rPr>
        <w:t>là một trong những kỹ thuật chứng thực dựa trên nhân trắc học được nghiên cứu và ứng dụng đầu tiên trên thế giới.</w:t>
      </w:r>
    </w:p>
    <w:p w:rsidR="00F62531" w:rsidRPr="00FA0695" w:rsidRDefault="00F62531" w:rsidP="00F62531">
      <w:pPr>
        <w:spacing w:after="200"/>
        <w:ind w:firstLine="360"/>
        <w:jc w:val="left"/>
        <w:rPr>
          <w:rFonts w:cs="Times New Roman"/>
        </w:rPr>
      </w:pPr>
      <w:r w:rsidRPr="00FA0695">
        <w:rPr>
          <w:rFonts w:cs="Times New Roman"/>
        </w:rPr>
        <w:t>Kỹ thuật nhận diện hình dạng bàn tay có các ưu điểm nổi bật sau</w:t>
      </w:r>
      <w:r w:rsidR="00AE2262" w:rsidRPr="00FA0695">
        <w:rPr>
          <w:rFonts w:cs="Times New Roman"/>
        </w:rPr>
        <w:t xml:space="preserve"> </w:t>
      </w:r>
      <w:sdt>
        <w:sdtPr>
          <w:rPr>
            <w:rFonts w:cs="Times New Roman"/>
          </w:rPr>
          <w:id w:val="688881566"/>
          <w:citation/>
        </w:sdtPr>
        <w:sdtContent>
          <w:r w:rsidR="008D448D" w:rsidRPr="00FA0695">
            <w:rPr>
              <w:rFonts w:cs="Times New Roman"/>
            </w:rPr>
            <w:fldChar w:fldCharType="begin"/>
          </w:r>
          <w:r w:rsidR="00AE2262" w:rsidRPr="00FA0695">
            <w:rPr>
              <w:rFonts w:cs="Times New Roman"/>
            </w:rPr>
            <w:instrText xml:space="preserve"> CITATION Ani08 \l 1033 </w:instrText>
          </w:r>
          <w:r w:rsidR="008D448D" w:rsidRPr="00FA0695">
            <w:rPr>
              <w:rFonts w:cs="Times New Roman"/>
            </w:rPr>
            <w:fldChar w:fldCharType="separate"/>
          </w:r>
          <w:r w:rsidR="00AE2262" w:rsidRPr="00FA0695">
            <w:rPr>
              <w:rFonts w:cs="Times New Roman"/>
              <w:noProof/>
            </w:rPr>
            <w:t>[</w:t>
          </w:r>
          <w:hyperlink w:anchor="Ani08" w:history="1">
            <w:r w:rsidR="00AE2262" w:rsidRPr="00FA0695">
              <w:rPr>
                <w:rFonts w:cs="Times New Roman"/>
                <w:noProof/>
              </w:rPr>
              <w:t>3</w:t>
            </w:r>
          </w:hyperlink>
          <w:r w:rsidR="00AE2262" w:rsidRPr="00FA0695">
            <w:rPr>
              <w:rFonts w:cs="Times New Roman"/>
              <w:noProof/>
            </w:rPr>
            <w:t>]</w:t>
          </w:r>
          <w:r w:rsidR="008D448D" w:rsidRPr="00FA0695">
            <w:rPr>
              <w:rFonts w:cs="Times New Roman"/>
            </w:rPr>
            <w:fldChar w:fldCharType="end"/>
          </w:r>
        </w:sdtContent>
      </w:sdt>
      <w:r w:rsidRPr="00FA0695">
        <w:rPr>
          <w:rFonts w:cs="Times New Roman"/>
        </w:rPr>
        <w:t>:</w:t>
      </w:r>
    </w:p>
    <w:p w:rsidR="00F62531" w:rsidRPr="00FA0695" w:rsidRDefault="00F62531" w:rsidP="00F62531">
      <w:pPr>
        <w:pStyle w:val="ListParagraph"/>
        <w:numPr>
          <w:ilvl w:val="0"/>
          <w:numId w:val="2"/>
        </w:numPr>
        <w:rPr>
          <w:rFonts w:ascii="Times New Roman" w:hAnsi="Times New Roman" w:cs="Times New Roman"/>
          <w:lang w:val="en-US"/>
        </w:rPr>
      </w:pPr>
      <w:r w:rsidRPr="00FA0695">
        <w:rPr>
          <w:rFonts w:ascii="Times New Roman" w:hAnsi="Times New Roman" w:cs="Times New Roman"/>
          <w:lang w:val="en-US"/>
        </w:rPr>
        <w:lastRenderedPageBreak/>
        <w:t>Dữ liệu lưu trữ không quá lớn</w:t>
      </w:r>
    </w:p>
    <w:p w:rsidR="00F62531" w:rsidRPr="00FA0695" w:rsidRDefault="00F62531" w:rsidP="00F62531">
      <w:pPr>
        <w:pStyle w:val="ListParagraph"/>
        <w:numPr>
          <w:ilvl w:val="0"/>
          <w:numId w:val="2"/>
        </w:numPr>
        <w:rPr>
          <w:rFonts w:ascii="Times New Roman" w:hAnsi="Times New Roman" w:cs="Times New Roman"/>
          <w:lang w:val="en-US"/>
        </w:rPr>
      </w:pPr>
      <w:r w:rsidRPr="00FA0695">
        <w:rPr>
          <w:rFonts w:ascii="Times New Roman" w:hAnsi="Times New Roman" w:cs="Times New Roman"/>
          <w:lang w:val="en-US"/>
        </w:rPr>
        <w:t>Ít ảnh hưởng bởi các yếu tố ngoại cảnh</w:t>
      </w:r>
    </w:p>
    <w:p w:rsidR="00F62531" w:rsidRPr="00FA0695" w:rsidRDefault="00F62531" w:rsidP="00F62531">
      <w:pPr>
        <w:pStyle w:val="ListParagraph"/>
        <w:numPr>
          <w:ilvl w:val="0"/>
          <w:numId w:val="2"/>
        </w:numPr>
        <w:rPr>
          <w:rFonts w:ascii="Times New Roman" w:hAnsi="Times New Roman" w:cs="Times New Roman"/>
          <w:lang w:val="en-US"/>
        </w:rPr>
      </w:pPr>
      <w:r w:rsidRPr="00FA0695">
        <w:rPr>
          <w:rFonts w:ascii="Times New Roman" w:hAnsi="Times New Roman" w:cs="Times New Roman"/>
          <w:lang w:val="en-US"/>
        </w:rPr>
        <w:t>Dễ sử dụng và thân thiện với người dùng</w:t>
      </w:r>
    </w:p>
    <w:p w:rsidR="00F62531" w:rsidRPr="00FA0695" w:rsidRDefault="00F62531" w:rsidP="00F62531">
      <w:pPr>
        <w:pStyle w:val="ListParagraph"/>
        <w:numPr>
          <w:ilvl w:val="0"/>
          <w:numId w:val="2"/>
        </w:numPr>
        <w:rPr>
          <w:rFonts w:ascii="Times New Roman" w:hAnsi="Times New Roman" w:cs="Times New Roman"/>
          <w:lang w:val="en-US"/>
        </w:rPr>
      </w:pPr>
      <w:r w:rsidRPr="00FA0695">
        <w:rPr>
          <w:rFonts w:ascii="Times New Roman" w:hAnsi="Times New Roman" w:cs="Times New Roman"/>
          <w:lang w:val="en-US"/>
        </w:rPr>
        <w:t>Xử lý nhanh</w:t>
      </w:r>
    </w:p>
    <w:p w:rsidR="00F62531" w:rsidRPr="00FA0695" w:rsidRDefault="00F62531" w:rsidP="00F62531">
      <w:pPr>
        <w:pStyle w:val="ListParagraph"/>
        <w:numPr>
          <w:ilvl w:val="0"/>
          <w:numId w:val="2"/>
        </w:numPr>
        <w:spacing w:after="0"/>
        <w:rPr>
          <w:rFonts w:ascii="Times New Roman" w:hAnsi="Times New Roman" w:cs="Times New Roman"/>
          <w:lang w:val="en-US"/>
        </w:rPr>
      </w:pPr>
      <w:r w:rsidRPr="00FA0695">
        <w:rPr>
          <w:rFonts w:ascii="Times New Roman" w:hAnsi="Times New Roman" w:cs="Times New Roman"/>
          <w:lang w:val="en-US"/>
        </w:rPr>
        <w:t>Dễ dàng tích hợp vào hệ thống đã tồn tại</w:t>
      </w:r>
    </w:p>
    <w:p w:rsidR="00F62531" w:rsidRPr="00FA0695" w:rsidRDefault="0023536F" w:rsidP="00F62531">
      <w:pPr>
        <w:pStyle w:val="ListParagraph"/>
        <w:numPr>
          <w:ilvl w:val="0"/>
          <w:numId w:val="2"/>
        </w:numPr>
        <w:rPr>
          <w:rFonts w:ascii="Times New Roman" w:hAnsi="Times New Roman" w:cs="Times New Roman"/>
        </w:rPr>
      </w:pPr>
      <w:r w:rsidRPr="00FA0695">
        <w:rPr>
          <w:rFonts w:ascii="Times New Roman" w:hAnsi="Times New Roman" w:cs="Times New Roman"/>
          <w:lang w:val="en-US"/>
        </w:rPr>
        <w:t>Tỉ</w:t>
      </w:r>
      <w:r w:rsidR="00F62531" w:rsidRPr="00FA0695">
        <w:rPr>
          <w:rFonts w:ascii="Times New Roman" w:hAnsi="Times New Roman" w:cs="Times New Roman"/>
          <w:lang w:val="en-US"/>
        </w:rPr>
        <w:t xml:space="preserve"> lệ thất bại thấp</w:t>
      </w:r>
      <w:r w:rsidR="00F62531" w:rsidRPr="00FA0695">
        <w:rPr>
          <w:rFonts w:ascii="Times New Roman" w:hAnsi="Times New Roman" w:cs="Times New Roman"/>
        </w:rPr>
        <w:t xml:space="preserve"> </w:t>
      </w:r>
      <w:r w:rsidR="00F62531" w:rsidRPr="00FA0695">
        <w:rPr>
          <w:rFonts w:ascii="Times New Roman" w:hAnsi="Times New Roman" w:cs="Times New Roman"/>
          <w:lang w:val="en-US"/>
        </w:rPr>
        <w:t>khi đăng ký và chứng thực</w:t>
      </w:r>
    </w:p>
    <w:p w:rsidR="00F62531" w:rsidRPr="00FA0695" w:rsidRDefault="00F62531" w:rsidP="00F62531">
      <w:pPr>
        <w:ind w:firstLine="360"/>
        <w:rPr>
          <w:rFonts w:cs="Times New Roman"/>
          <w:lang w:val="vi-VN"/>
        </w:rPr>
      </w:pPr>
      <w:r w:rsidRPr="00FA0695">
        <w:rPr>
          <w:rFonts w:cs="Times New Roman"/>
          <w:lang w:val="vi-VN"/>
        </w:rPr>
        <w:t>Khi phát triển các ứng dụng áp dụng kỹ thuật này nên chú ý các yếu tố có thể ảnh hường đến hiệu quả như:</w:t>
      </w:r>
    </w:p>
    <w:p w:rsidR="00F62531" w:rsidRPr="00FA0695" w:rsidRDefault="00F62531" w:rsidP="00F62531">
      <w:pPr>
        <w:pStyle w:val="ListParagraph"/>
        <w:numPr>
          <w:ilvl w:val="0"/>
          <w:numId w:val="2"/>
        </w:numPr>
        <w:spacing w:after="0"/>
        <w:rPr>
          <w:rFonts w:ascii="Times New Roman" w:hAnsi="Times New Roman" w:cs="Times New Roman"/>
        </w:rPr>
      </w:pPr>
      <w:r w:rsidRPr="00FA0695">
        <w:rPr>
          <w:rFonts w:ascii="Times New Roman" w:hAnsi="Times New Roman" w:cs="Times New Roman"/>
        </w:rPr>
        <w:t>Người dùng chưa được huấn luyện tốt</w:t>
      </w:r>
    </w:p>
    <w:p w:rsidR="00F62531" w:rsidRPr="00FA0695" w:rsidRDefault="00F62531" w:rsidP="00F62531">
      <w:pPr>
        <w:pStyle w:val="ListParagraph"/>
        <w:numPr>
          <w:ilvl w:val="0"/>
          <w:numId w:val="2"/>
        </w:numPr>
        <w:spacing w:after="0"/>
        <w:rPr>
          <w:rFonts w:ascii="Times New Roman" w:hAnsi="Times New Roman" w:cs="Times New Roman"/>
        </w:rPr>
      </w:pPr>
      <w:r w:rsidRPr="00FA0695">
        <w:rPr>
          <w:rFonts w:ascii="Times New Roman" w:hAnsi="Times New Roman" w:cs="Times New Roman"/>
        </w:rPr>
        <w:t>Vị trí đặt máy đọc không thích hợp</w:t>
      </w:r>
    </w:p>
    <w:p w:rsidR="00F62531" w:rsidRPr="00FA0695" w:rsidRDefault="00F62531" w:rsidP="00F62531">
      <w:pPr>
        <w:pStyle w:val="ListParagraph"/>
        <w:numPr>
          <w:ilvl w:val="0"/>
          <w:numId w:val="2"/>
        </w:numPr>
        <w:spacing w:after="0"/>
        <w:rPr>
          <w:rFonts w:ascii="Times New Roman" w:hAnsi="Times New Roman" w:cs="Times New Roman"/>
        </w:rPr>
      </w:pPr>
      <w:r w:rsidRPr="00FA0695">
        <w:rPr>
          <w:rFonts w:ascii="Times New Roman" w:hAnsi="Times New Roman" w:cs="Times New Roman"/>
        </w:rPr>
        <w:t>Ánh sáng trực tiếp hoặc quá sáng</w:t>
      </w:r>
    </w:p>
    <w:p w:rsidR="00F62531" w:rsidRPr="00FA0695" w:rsidRDefault="0023536F" w:rsidP="00F62531">
      <w:pPr>
        <w:pStyle w:val="ListParagraph"/>
        <w:numPr>
          <w:ilvl w:val="0"/>
          <w:numId w:val="2"/>
        </w:numPr>
        <w:spacing w:after="0"/>
        <w:rPr>
          <w:rFonts w:ascii="Times New Roman" w:hAnsi="Times New Roman" w:cs="Times New Roman"/>
        </w:rPr>
      </w:pPr>
      <w:r w:rsidRPr="00FA0695">
        <w:rPr>
          <w:rFonts w:ascii="Times New Roman" w:hAnsi="Times New Roman" w:cs="Times New Roman"/>
        </w:rPr>
        <w:t>Người dùng có đeo n</w:t>
      </w:r>
      <w:r w:rsidR="00F62531" w:rsidRPr="00FA0695">
        <w:rPr>
          <w:rFonts w:ascii="Times New Roman" w:hAnsi="Times New Roman" w:cs="Times New Roman"/>
        </w:rPr>
        <w:t>hẫn có hạt đá</w:t>
      </w:r>
    </w:p>
    <w:p w:rsidR="00F62531" w:rsidRPr="00FA0695" w:rsidRDefault="00F62531" w:rsidP="00494634">
      <w:pPr>
        <w:pStyle w:val="ListParagraph"/>
        <w:numPr>
          <w:ilvl w:val="0"/>
          <w:numId w:val="2"/>
        </w:numPr>
        <w:rPr>
          <w:rFonts w:ascii="Times New Roman" w:hAnsi="Times New Roman" w:cs="Times New Roman"/>
        </w:rPr>
      </w:pPr>
      <w:r w:rsidRPr="00FA0695">
        <w:rPr>
          <w:rFonts w:ascii="Times New Roman" w:hAnsi="Times New Roman" w:cs="Times New Roman"/>
        </w:rPr>
        <w:t>Các băng bó, biến dạng của bàn tay (như bị mất ngón tay, …)</w:t>
      </w:r>
    </w:p>
    <w:p w:rsidR="00450C25" w:rsidRPr="00FA0695" w:rsidRDefault="00C76C13">
      <w:pPr>
        <w:keepNext/>
        <w:jc w:val="center"/>
        <w:rPr>
          <w:ins w:id="55" w:author="Quang Le Minh" w:date="2010-10-14T20:47:00Z"/>
          <w:rFonts w:cs="Times New Roman"/>
        </w:rPr>
      </w:pPr>
      <w:r w:rsidRPr="00FA0695">
        <w:rPr>
          <w:rFonts w:cs="Times New Roman"/>
          <w:noProof/>
        </w:rPr>
        <w:lastRenderedPageBreak/>
        <w:drawing>
          <wp:inline distT="0" distB="0" distL="0" distR="0">
            <wp:extent cx="5791835" cy="35226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91835" cy="3522615"/>
                    </a:xfrm>
                    <a:prstGeom prst="rect">
                      <a:avLst/>
                    </a:prstGeom>
                    <a:noFill/>
                    <a:ln w="9525">
                      <a:noFill/>
                      <a:miter lim="800000"/>
                      <a:headEnd/>
                      <a:tailEnd/>
                    </a:ln>
                  </pic:spPr>
                </pic:pic>
              </a:graphicData>
            </a:graphic>
          </wp:inline>
        </w:drawing>
      </w:r>
    </w:p>
    <w:p w:rsidR="00FA0695" w:rsidRPr="00FA0695" w:rsidRDefault="00450C25">
      <w:pPr>
        <w:pStyle w:val="Caption"/>
        <w:jc w:val="center"/>
        <w:rPr>
          <w:del w:id="56" w:author="Quang Le Minh" w:date="2010-10-14T20:46:00Z"/>
          <w:rFonts w:cs="Times New Roman"/>
        </w:rPr>
        <w:pPrChange w:id="57" w:author="Quang Le Minh" w:date="2010-10-14T20:46:00Z">
          <w:pPr>
            <w:keepNext/>
            <w:jc w:val="center"/>
          </w:pPr>
        </w:pPrChange>
      </w:pPr>
      <w:bookmarkStart w:id="58" w:name="_Ref274852746"/>
      <w:ins w:id="59" w:author="Quang Le Minh" w:date="2010-10-14T20:47:00Z">
        <w:r w:rsidRPr="00FA0695">
          <w:rPr>
            <w:rFonts w:cs="Times New Roman"/>
          </w:rPr>
          <w:t xml:space="preserve">Bảng </w:t>
        </w:r>
        <w:r w:rsidR="008D448D" w:rsidRPr="00FA0695">
          <w:rPr>
            <w:rFonts w:cs="Times New Roman"/>
            <w:b w:val="0"/>
            <w:bCs w:val="0"/>
          </w:rPr>
          <w:fldChar w:fldCharType="begin"/>
        </w:r>
        <w:r w:rsidRPr="00FA0695">
          <w:rPr>
            <w:rFonts w:cs="Times New Roman"/>
          </w:rPr>
          <w:instrText xml:space="preserve"> STYLEREF 1 \s </w:instrText>
        </w:r>
      </w:ins>
      <w:r w:rsidR="008D448D" w:rsidRPr="00FA0695">
        <w:rPr>
          <w:rFonts w:cs="Times New Roman"/>
          <w:b w:val="0"/>
          <w:bCs w:val="0"/>
        </w:rPr>
        <w:fldChar w:fldCharType="separate"/>
      </w:r>
      <w:r w:rsidRPr="00FA0695">
        <w:rPr>
          <w:rFonts w:cs="Times New Roman"/>
          <w:noProof/>
        </w:rPr>
        <w:t>1</w:t>
      </w:r>
      <w:ins w:id="60" w:author="Quang Le Minh" w:date="2010-10-14T20:47:00Z">
        <w:r w:rsidR="008D448D" w:rsidRPr="00FA0695">
          <w:rPr>
            <w:rFonts w:cs="Times New Roman"/>
            <w:b w:val="0"/>
            <w:bCs w:val="0"/>
          </w:rPr>
          <w:fldChar w:fldCharType="end"/>
        </w:r>
        <w:r w:rsidRPr="00FA0695">
          <w:rPr>
            <w:rFonts w:cs="Times New Roman"/>
          </w:rPr>
          <w:noBreakHyphen/>
        </w:r>
        <w:r w:rsidR="008D448D" w:rsidRPr="00FA0695">
          <w:rPr>
            <w:rFonts w:cs="Times New Roman"/>
            <w:b w:val="0"/>
            <w:bCs w:val="0"/>
          </w:rPr>
          <w:fldChar w:fldCharType="begin"/>
        </w:r>
        <w:r w:rsidRPr="00FA0695">
          <w:rPr>
            <w:rFonts w:cs="Times New Roman"/>
          </w:rPr>
          <w:instrText xml:space="preserve"> SEQ Bảng \* ARABIC \s 1 </w:instrText>
        </w:r>
      </w:ins>
      <w:r w:rsidR="008D448D" w:rsidRPr="00FA0695">
        <w:rPr>
          <w:rFonts w:cs="Times New Roman"/>
          <w:b w:val="0"/>
          <w:bCs w:val="0"/>
        </w:rPr>
        <w:fldChar w:fldCharType="separate"/>
      </w:r>
      <w:ins w:id="61" w:author="Quang Le Minh" w:date="2010-10-14T20:47:00Z">
        <w:r w:rsidRPr="00FA0695">
          <w:rPr>
            <w:rFonts w:cs="Times New Roman"/>
            <w:noProof/>
          </w:rPr>
          <w:t>1</w:t>
        </w:r>
        <w:r w:rsidR="008D448D" w:rsidRPr="00FA0695">
          <w:rPr>
            <w:rFonts w:cs="Times New Roman"/>
            <w:b w:val="0"/>
            <w:bCs w:val="0"/>
          </w:rPr>
          <w:fldChar w:fldCharType="end"/>
        </w:r>
      </w:ins>
      <w:ins w:id="62" w:author="Quang Le Minh" w:date="2010-10-14T20:46:00Z">
        <w:r w:rsidRPr="00FA0695">
          <w:rPr>
            <w:rFonts w:cs="Times New Roman"/>
          </w:rPr>
          <w:t>.</w:t>
        </w:r>
      </w:ins>
      <w:bookmarkEnd w:id="58"/>
    </w:p>
    <w:p w:rsidR="00C76C13" w:rsidRPr="00FA0695" w:rsidRDefault="00C76C13" w:rsidP="00C76C13">
      <w:pPr>
        <w:pStyle w:val="Caption"/>
        <w:jc w:val="center"/>
        <w:rPr>
          <w:rFonts w:cs="Times New Roman"/>
        </w:rPr>
      </w:pPr>
      <w:del w:id="63" w:author="Quang Le Minh" w:date="2010-10-14T20:46:00Z">
        <w:r w:rsidRPr="00FA0695" w:rsidDel="00450C25">
          <w:rPr>
            <w:rFonts w:cs="Times New Roman"/>
          </w:rPr>
          <w:delText xml:space="preserve">Bảng </w:delText>
        </w:r>
        <w:r w:rsidR="008D448D" w:rsidRPr="00FA0695" w:rsidDel="00450C25">
          <w:rPr>
            <w:rFonts w:cs="Times New Roman"/>
          </w:rPr>
          <w:fldChar w:fldCharType="begin"/>
        </w:r>
        <w:r w:rsidR="00851B49" w:rsidRPr="00FA0695" w:rsidDel="00450C25">
          <w:rPr>
            <w:rFonts w:cs="Times New Roman"/>
          </w:rPr>
          <w:delInstrText xml:space="preserve"> STYLEREF 1 \s </w:delInstrText>
        </w:r>
        <w:r w:rsidR="008D448D" w:rsidRPr="00FA0695" w:rsidDel="00450C25">
          <w:rPr>
            <w:rFonts w:cs="Times New Roman"/>
          </w:rPr>
          <w:fldChar w:fldCharType="separate"/>
        </w:r>
        <w:r w:rsidRPr="00FA0695" w:rsidDel="00450C25">
          <w:rPr>
            <w:rFonts w:cs="Times New Roman"/>
            <w:noProof/>
          </w:rPr>
          <w:delText>1</w:delText>
        </w:r>
        <w:r w:rsidR="008D448D" w:rsidRPr="00FA0695" w:rsidDel="00450C25">
          <w:rPr>
            <w:rFonts w:cs="Times New Roman"/>
            <w:noProof/>
          </w:rPr>
          <w:fldChar w:fldCharType="end"/>
        </w:r>
        <w:r w:rsidRPr="00FA0695" w:rsidDel="00450C25">
          <w:rPr>
            <w:rFonts w:cs="Times New Roman"/>
          </w:rPr>
          <w:noBreakHyphen/>
        </w:r>
        <w:r w:rsidR="008D448D" w:rsidRPr="00FA0695" w:rsidDel="00450C25">
          <w:rPr>
            <w:rFonts w:cs="Times New Roman"/>
          </w:rPr>
          <w:fldChar w:fldCharType="begin"/>
        </w:r>
        <w:r w:rsidR="00851B49" w:rsidRPr="00FA0695" w:rsidDel="00450C25">
          <w:rPr>
            <w:rFonts w:cs="Times New Roman"/>
          </w:rPr>
          <w:delInstrText xml:space="preserve"> SEQ Bảng \* ARABIC \s 1 </w:delInstrText>
        </w:r>
        <w:r w:rsidR="008D448D" w:rsidRPr="00FA0695" w:rsidDel="00450C25">
          <w:rPr>
            <w:rFonts w:cs="Times New Roman"/>
          </w:rPr>
          <w:fldChar w:fldCharType="separate"/>
        </w:r>
        <w:r w:rsidRPr="00FA0695" w:rsidDel="00450C25">
          <w:rPr>
            <w:rFonts w:cs="Times New Roman"/>
            <w:noProof/>
          </w:rPr>
          <w:delText>1</w:delText>
        </w:r>
        <w:r w:rsidR="008D448D" w:rsidRPr="00FA0695" w:rsidDel="00450C25">
          <w:rPr>
            <w:rFonts w:cs="Times New Roman"/>
            <w:noProof/>
          </w:rPr>
          <w:fldChar w:fldCharType="end"/>
        </w:r>
        <w:r w:rsidRPr="00FA0695" w:rsidDel="00450C25">
          <w:rPr>
            <w:rFonts w:cs="Times New Roman"/>
          </w:rPr>
          <w:delText>.</w:delText>
        </w:r>
      </w:del>
      <w:r w:rsidRPr="00FA0695">
        <w:rPr>
          <w:rFonts w:cs="Times New Roman"/>
        </w:rPr>
        <w:t xml:space="preserve"> So sánh giữa các đặc điểm sinh trắc học</w:t>
      </w:r>
      <w:ins w:id="64" w:author="Quang Le Minh" w:date="2010-10-14T20:58:00Z">
        <w:r w:rsidR="00C14A56" w:rsidRPr="00FA0695">
          <w:rPr>
            <w:rFonts w:cs="Times New Roman"/>
          </w:rPr>
          <w:t xml:space="preserve"> </w:t>
        </w:r>
      </w:ins>
      <w:sdt>
        <w:sdtPr>
          <w:rPr>
            <w:rFonts w:cs="Times New Roman"/>
          </w:rPr>
          <w:id w:val="-1348397951"/>
          <w:citation/>
        </w:sdtPr>
        <w:sdtContent>
          <w:r w:rsidR="008D448D" w:rsidRPr="00FA0695">
            <w:rPr>
              <w:rFonts w:cs="Times New Roman"/>
            </w:rPr>
            <w:fldChar w:fldCharType="begin"/>
          </w:r>
          <w:r w:rsidR="00511ED5" w:rsidRPr="00FA0695">
            <w:rPr>
              <w:rFonts w:cs="Times New Roman"/>
            </w:rPr>
            <w:instrText xml:space="preserve"> CITATION Del04 \l 1033 </w:instrText>
          </w:r>
          <w:r w:rsidR="008D448D" w:rsidRPr="00FA0695">
            <w:rPr>
              <w:rFonts w:cs="Times New Roman"/>
            </w:rPr>
            <w:fldChar w:fldCharType="separate"/>
          </w:r>
          <w:r w:rsidR="00511ED5" w:rsidRPr="00FA0695">
            <w:rPr>
              <w:rFonts w:cs="Times New Roman"/>
              <w:noProof/>
            </w:rPr>
            <w:t>[</w:t>
          </w:r>
          <w:hyperlink w:anchor="Del04" w:history="1">
            <w:r w:rsidR="00511ED5" w:rsidRPr="00FA0695">
              <w:rPr>
                <w:rFonts w:cs="Times New Roman"/>
                <w:noProof/>
              </w:rPr>
              <w:t>1</w:t>
            </w:r>
          </w:hyperlink>
          <w:r w:rsidR="00511ED5" w:rsidRPr="00FA0695">
            <w:rPr>
              <w:rFonts w:cs="Times New Roman"/>
              <w:noProof/>
            </w:rPr>
            <w:t>]</w:t>
          </w:r>
          <w:r w:rsidR="008D448D" w:rsidRPr="00FA0695">
            <w:rPr>
              <w:rFonts w:cs="Times New Roman"/>
            </w:rPr>
            <w:fldChar w:fldCharType="end"/>
          </w:r>
        </w:sdtContent>
      </w:sdt>
    </w:p>
    <w:p w:rsidR="00117650" w:rsidRPr="00FA0695" w:rsidRDefault="00117650">
      <w:pPr>
        <w:spacing w:after="200" w:line="276" w:lineRule="auto"/>
        <w:jc w:val="left"/>
        <w:rPr>
          <w:rFonts w:cs="Times New Roman"/>
        </w:rPr>
      </w:pPr>
      <w:r w:rsidRPr="00FA0695">
        <w:rPr>
          <w:rFonts w:cs="Times New Roman"/>
        </w:rPr>
        <w:br w:type="page"/>
      </w:r>
    </w:p>
    <w:p w:rsidR="00767969" w:rsidRPr="00FA0695" w:rsidRDefault="00767969" w:rsidP="00117650">
      <w:pPr>
        <w:pStyle w:val="Heading1"/>
        <w:rPr>
          <w:rFonts w:cs="Times New Roman"/>
        </w:rPr>
      </w:pPr>
      <w:bookmarkStart w:id="65" w:name="_Toc275888650"/>
      <w:r w:rsidRPr="00FA0695">
        <w:rPr>
          <w:rFonts w:cs="Times New Roman"/>
        </w:rPr>
        <w:lastRenderedPageBreak/>
        <w:t xml:space="preserve">Các </w:t>
      </w:r>
      <w:r w:rsidR="001423D4" w:rsidRPr="00FA0695">
        <w:rPr>
          <w:rFonts w:cs="Times New Roman"/>
        </w:rPr>
        <w:t>hướng tiếp cận</w:t>
      </w:r>
      <w:bookmarkEnd w:id="65"/>
    </w:p>
    <w:p w:rsidR="00487010" w:rsidRPr="00FA0695" w:rsidRDefault="00487010" w:rsidP="00487010">
      <w:pPr>
        <w:pStyle w:val="ListParagraph"/>
        <w:keepNext/>
        <w:keepLines/>
        <w:numPr>
          <w:ilvl w:val="0"/>
          <w:numId w:val="5"/>
        </w:numPr>
        <w:spacing w:before="120" w:after="0"/>
        <w:contextualSpacing w:val="0"/>
        <w:outlineLvl w:val="1"/>
        <w:rPr>
          <w:rFonts w:ascii="Times New Roman" w:eastAsiaTheme="majorEastAsia" w:hAnsi="Times New Roman" w:cs="Times New Roman"/>
          <w:b/>
          <w:bCs/>
          <w:vanish/>
          <w:szCs w:val="26"/>
          <w:lang w:val="en-US"/>
        </w:rPr>
      </w:pPr>
      <w:bookmarkStart w:id="66" w:name="_Toc275871532"/>
      <w:bookmarkStart w:id="67" w:name="_Toc275874685"/>
      <w:bookmarkStart w:id="68" w:name="_Toc275876377"/>
      <w:bookmarkStart w:id="69" w:name="_Toc275888651"/>
      <w:bookmarkEnd w:id="66"/>
      <w:bookmarkEnd w:id="67"/>
      <w:bookmarkEnd w:id="68"/>
      <w:bookmarkEnd w:id="69"/>
    </w:p>
    <w:p w:rsidR="00487010" w:rsidRPr="00FA0695" w:rsidRDefault="00487010" w:rsidP="00487010">
      <w:pPr>
        <w:pStyle w:val="ListParagraph"/>
        <w:keepNext/>
        <w:keepLines/>
        <w:numPr>
          <w:ilvl w:val="0"/>
          <w:numId w:val="5"/>
        </w:numPr>
        <w:spacing w:before="120" w:after="0"/>
        <w:contextualSpacing w:val="0"/>
        <w:outlineLvl w:val="1"/>
        <w:rPr>
          <w:rFonts w:ascii="Times New Roman" w:eastAsiaTheme="majorEastAsia" w:hAnsi="Times New Roman" w:cs="Times New Roman"/>
          <w:b/>
          <w:bCs/>
          <w:vanish/>
          <w:szCs w:val="26"/>
          <w:lang w:val="en-US"/>
        </w:rPr>
      </w:pPr>
      <w:bookmarkStart w:id="70" w:name="_Toc275871533"/>
      <w:bookmarkStart w:id="71" w:name="_Toc275874686"/>
      <w:bookmarkStart w:id="72" w:name="_Toc275876378"/>
      <w:bookmarkStart w:id="73" w:name="_Toc275888652"/>
      <w:bookmarkEnd w:id="70"/>
      <w:bookmarkEnd w:id="71"/>
      <w:bookmarkEnd w:id="72"/>
      <w:bookmarkEnd w:id="73"/>
    </w:p>
    <w:p w:rsidR="00487010" w:rsidRPr="00FA0695" w:rsidRDefault="00487010" w:rsidP="002E7076">
      <w:pPr>
        <w:pStyle w:val="Heading2"/>
        <w:rPr>
          <w:rFonts w:cs="Times New Roman"/>
        </w:rPr>
      </w:pPr>
      <w:bookmarkStart w:id="74" w:name="_Toc275888653"/>
      <w:r w:rsidRPr="00FA0695">
        <w:rPr>
          <w:rFonts w:cs="Times New Roman"/>
        </w:rPr>
        <w:t>Tổng quan</w:t>
      </w:r>
      <w:r w:rsidR="006A4D8D" w:rsidRPr="00FA0695">
        <w:rPr>
          <w:rFonts w:cs="Times New Roman"/>
        </w:rPr>
        <w:t xml:space="preserve"> chung</w:t>
      </w:r>
      <w:bookmarkEnd w:id="74"/>
    </w:p>
    <w:p w:rsidR="00487010" w:rsidRPr="00FA0695" w:rsidRDefault="00487010" w:rsidP="004D7145">
      <w:pPr>
        <w:ind w:firstLine="360"/>
        <w:rPr>
          <w:rFonts w:cs="Times New Roman"/>
        </w:rPr>
      </w:pPr>
      <w:r w:rsidRPr="00FA0695">
        <w:rPr>
          <w:rFonts w:cs="Times New Roman"/>
        </w:rPr>
        <w:t>Kỹ thuật nhận diện bằng hình dáng bàn tay cũng tương tự các kỹ thuật sinh trắc học khác, bao gồm các bước cơ bản sau</w:t>
      </w:r>
      <w:r w:rsidR="004D7145" w:rsidRPr="00FA0695">
        <w:rPr>
          <w:rFonts w:cs="Times New Roman"/>
        </w:rPr>
        <w:t xml:space="preserve"> </w:t>
      </w:r>
      <w:sdt>
        <w:sdtPr>
          <w:rPr>
            <w:rFonts w:cs="Times New Roman"/>
          </w:rPr>
          <w:id w:val="1286159198"/>
          <w:citation/>
        </w:sdtPr>
        <w:sdtContent>
          <w:r w:rsidR="008D448D" w:rsidRPr="00FA0695">
            <w:rPr>
              <w:rFonts w:cs="Times New Roman"/>
            </w:rPr>
            <w:fldChar w:fldCharType="begin"/>
          </w:r>
          <w:r w:rsidR="004D7145" w:rsidRPr="00FA0695">
            <w:rPr>
              <w:rFonts w:cs="Times New Roman"/>
            </w:rPr>
            <w:instrText xml:space="preserve"> CITATION Ani08 \l 1033 </w:instrText>
          </w:r>
          <w:r w:rsidR="008D448D" w:rsidRPr="00FA0695">
            <w:rPr>
              <w:rFonts w:cs="Times New Roman"/>
            </w:rPr>
            <w:fldChar w:fldCharType="separate"/>
          </w:r>
          <w:r w:rsidR="004D7145" w:rsidRPr="00FA0695">
            <w:rPr>
              <w:rFonts w:cs="Times New Roman"/>
              <w:noProof/>
            </w:rPr>
            <w:t>[</w:t>
          </w:r>
          <w:hyperlink w:anchor="Ani08" w:history="1">
            <w:r w:rsidR="004D7145" w:rsidRPr="00FA0695">
              <w:rPr>
                <w:rFonts w:cs="Times New Roman"/>
                <w:noProof/>
              </w:rPr>
              <w:t>3</w:t>
            </w:r>
          </w:hyperlink>
          <w:r w:rsidR="004D7145" w:rsidRPr="00FA0695">
            <w:rPr>
              <w:rFonts w:cs="Times New Roman"/>
              <w:noProof/>
            </w:rPr>
            <w:t>]</w:t>
          </w:r>
          <w:r w:rsidR="008D448D" w:rsidRPr="00FA0695">
            <w:rPr>
              <w:rFonts w:cs="Times New Roman"/>
            </w:rPr>
            <w:fldChar w:fldCharType="end"/>
          </w:r>
        </w:sdtContent>
      </w:sdt>
      <w:r w:rsidRPr="00FA0695">
        <w:rPr>
          <w:rFonts w:cs="Times New Roman"/>
        </w:rPr>
        <w:t>:</w:t>
      </w:r>
    </w:p>
    <w:p w:rsidR="00487010" w:rsidRPr="00FA0695" w:rsidRDefault="00C37342" w:rsidP="00487010">
      <w:pPr>
        <w:pStyle w:val="ListParagraph"/>
        <w:numPr>
          <w:ilvl w:val="0"/>
          <w:numId w:val="2"/>
        </w:numPr>
        <w:spacing w:after="0"/>
        <w:rPr>
          <w:rFonts w:ascii="Times New Roman" w:hAnsi="Times New Roman" w:cs="Times New Roman"/>
          <w:lang w:val="en-US"/>
        </w:rPr>
      </w:pPr>
      <w:r w:rsidRPr="00FA0695">
        <w:rPr>
          <w:rFonts w:ascii="Times New Roman" w:hAnsi="Times New Roman" w:cs="Times New Roman"/>
          <w:lang w:val="en-US"/>
        </w:rPr>
        <w:t>Capture: t</w:t>
      </w:r>
      <w:r w:rsidR="00487010" w:rsidRPr="00FA0695">
        <w:rPr>
          <w:rFonts w:ascii="Times New Roman" w:hAnsi="Times New Roman" w:cs="Times New Roman"/>
          <w:lang w:val="en-US"/>
        </w:rPr>
        <w:t xml:space="preserve">hu thập mẫu </w:t>
      </w:r>
    </w:p>
    <w:p w:rsidR="00487010" w:rsidRPr="00FA0695" w:rsidRDefault="00C37342" w:rsidP="00487010">
      <w:pPr>
        <w:pStyle w:val="ListParagraph"/>
        <w:numPr>
          <w:ilvl w:val="0"/>
          <w:numId w:val="2"/>
        </w:numPr>
        <w:spacing w:after="0"/>
        <w:rPr>
          <w:rFonts w:ascii="Times New Roman" w:hAnsi="Times New Roman" w:cs="Times New Roman"/>
          <w:lang w:val="en-US"/>
        </w:rPr>
      </w:pPr>
      <w:r w:rsidRPr="00FA0695">
        <w:rPr>
          <w:rFonts w:ascii="Times New Roman" w:hAnsi="Times New Roman" w:cs="Times New Roman"/>
          <w:lang w:val="en-US"/>
        </w:rPr>
        <w:t>Process: x</w:t>
      </w:r>
      <w:r w:rsidR="00487010" w:rsidRPr="00FA0695">
        <w:rPr>
          <w:rFonts w:ascii="Times New Roman" w:hAnsi="Times New Roman" w:cs="Times New Roman"/>
          <w:lang w:val="en-US"/>
        </w:rPr>
        <w:t>ử lý mẫu để rút ra các đặc trưng sinh trắc cần nhận diện</w:t>
      </w:r>
    </w:p>
    <w:p w:rsidR="00487010" w:rsidRPr="00FA0695" w:rsidRDefault="00C37342" w:rsidP="00487010">
      <w:pPr>
        <w:pStyle w:val="ListParagraph"/>
        <w:numPr>
          <w:ilvl w:val="0"/>
          <w:numId w:val="2"/>
        </w:numPr>
        <w:spacing w:after="0"/>
        <w:rPr>
          <w:rFonts w:ascii="Times New Roman" w:hAnsi="Times New Roman" w:cs="Times New Roman"/>
          <w:lang w:val="en-US"/>
        </w:rPr>
      </w:pPr>
      <w:r w:rsidRPr="00FA0695">
        <w:rPr>
          <w:rFonts w:ascii="Times New Roman" w:hAnsi="Times New Roman" w:cs="Times New Roman"/>
          <w:lang w:val="en-US"/>
        </w:rPr>
        <w:t>Compare: s</w:t>
      </w:r>
      <w:r w:rsidR="00487010" w:rsidRPr="00FA0695">
        <w:rPr>
          <w:rFonts w:ascii="Times New Roman" w:hAnsi="Times New Roman" w:cs="Times New Roman"/>
          <w:lang w:val="en-US"/>
        </w:rPr>
        <w:t xml:space="preserve">o khớp với dữ liệu </w:t>
      </w:r>
      <w:r w:rsidRPr="00FA0695">
        <w:rPr>
          <w:rFonts w:ascii="Times New Roman" w:hAnsi="Times New Roman" w:cs="Times New Roman"/>
          <w:lang w:val="en-US"/>
        </w:rPr>
        <w:t xml:space="preserve">đã lưu trong cơ sở dữ liệu </w:t>
      </w:r>
      <w:r w:rsidR="00D419AB" w:rsidRPr="00FA0695">
        <w:rPr>
          <w:rFonts w:ascii="Times New Roman" w:hAnsi="Times New Roman" w:cs="Times New Roman"/>
          <w:lang w:val="en-US"/>
        </w:rPr>
        <w:t>để xác định có đúng đối tượng đã đăng ký hay không</w:t>
      </w:r>
    </w:p>
    <w:p w:rsidR="00487010" w:rsidRPr="00FA0695" w:rsidRDefault="00C37342" w:rsidP="00487010">
      <w:pPr>
        <w:pStyle w:val="ListParagraph"/>
        <w:numPr>
          <w:ilvl w:val="0"/>
          <w:numId w:val="2"/>
        </w:numPr>
        <w:spacing w:after="0"/>
        <w:rPr>
          <w:rFonts w:ascii="Times New Roman" w:hAnsi="Times New Roman" w:cs="Times New Roman"/>
          <w:lang w:val="en-US"/>
        </w:rPr>
      </w:pPr>
      <w:r w:rsidRPr="00FA0695">
        <w:rPr>
          <w:rFonts w:ascii="Times New Roman" w:hAnsi="Times New Roman" w:cs="Times New Roman"/>
          <w:lang w:val="en-US"/>
        </w:rPr>
        <w:t>Apdapt:</w:t>
      </w:r>
      <w:r w:rsidR="00487010" w:rsidRPr="00FA0695">
        <w:rPr>
          <w:rFonts w:ascii="Times New Roman" w:hAnsi="Times New Roman" w:cs="Times New Roman"/>
          <w:lang w:val="en-US"/>
        </w:rPr>
        <w:t xml:space="preserve"> </w:t>
      </w:r>
      <w:r w:rsidRPr="00FA0695">
        <w:rPr>
          <w:rFonts w:ascii="Times New Roman" w:hAnsi="Times New Roman" w:cs="Times New Roman"/>
          <w:lang w:val="en-US"/>
        </w:rPr>
        <w:t>đ</w:t>
      </w:r>
      <w:r w:rsidR="00487010" w:rsidRPr="00FA0695">
        <w:rPr>
          <w:rFonts w:ascii="Times New Roman" w:hAnsi="Times New Roman" w:cs="Times New Roman"/>
          <w:lang w:val="en-US"/>
        </w:rPr>
        <w:t>iều chỉnh dữ liệu lưu trữ</w:t>
      </w:r>
      <w:r w:rsidRPr="00FA0695">
        <w:rPr>
          <w:rFonts w:ascii="Times New Roman" w:hAnsi="Times New Roman" w:cs="Times New Roman"/>
          <w:lang w:val="en-US"/>
        </w:rPr>
        <w:t xml:space="preserve"> (</w:t>
      </w:r>
      <w:r w:rsidR="003E7A8D" w:rsidRPr="00FA0695">
        <w:rPr>
          <w:rFonts w:ascii="Times New Roman" w:hAnsi="Times New Roman" w:cs="Times New Roman"/>
          <w:lang w:val="en-US"/>
        </w:rPr>
        <w:t>nâng cao hiệu quả hệ thống, cho phép cập nhật một số thay đổi vật lý của bàn tay qua thời gian</w:t>
      </w:r>
      <w:r w:rsidRPr="00FA0695">
        <w:rPr>
          <w:rFonts w:ascii="Times New Roman" w:hAnsi="Times New Roman" w:cs="Times New Roman"/>
          <w:lang w:val="en-US"/>
        </w:rPr>
        <w:t>)</w:t>
      </w:r>
    </w:p>
    <w:p w:rsidR="003E7A8D" w:rsidRPr="00FA0695" w:rsidRDefault="003E7A8D" w:rsidP="003E7A8D">
      <w:pPr>
        <w:spacing w:after="0"/>
        <w:rPr>
          <w:rFonts w:cs="Times New Roman"/>
        </w:rPr>
      </w:pPr>
    </w:p>
    <w:p w:rsidR="00AA41C4" w:rsidRPr="00FA0695" w:rsidRDefault="008D448D" w:rsidP="00AA41C4">
      <w:pPr>
        <w:spacing w:after="0"/>
        <w:rPr>
          <w:rFonts w:cs="Times New Roman"/>
        </w:rPr>
      </w:pPr>
      <w:r w:rsidRPr="00FA0695">
        <w:rPr>
          <w:rFonts w:cs="Times New Roman"/>
          <w:noProof/>
        </w:rPr>
        <w:pict>
          <v:shapetype id="_x0000_t202" coordsize="21600,21600" o:spt="202" path="m,l,21600r21600,l21600,xe">
            <v:stroke joinstyle="miter"/>
            <v:path gradientshapeok="t" o:connecttype="rect"/>
          </v:shapetype>
          <v:shape id="_x0000_s1043" type="#_x0000_t202" style="position:absolute;left:0;text-align:left;margin-left:.25pt;margin-top:221.25pt;width:456.05pt;height:.05pt;z-index:251658240" stroked="f">
            <v:textbox style="mso-next-textbox:#_x0000_s1043;mso-fit-shape-to-text:t" inset="0,0,0,0">
              <w:txbxContent>
                <w:p w:rsidR="00FA0695" w:rsidRPr="00F65827" w:rsidRDefault="00FA0695" w:rsidP="009F666C">
                  <w:pPr>
                    <w:pStyle w:val="Caption"/>
                    <w:jc w:val="center"/>
                    <w:rPr>
                      <w:rFonts w:cs="Times New Roman"/>
                      <w:sz w:val="26"/>
                    </w:rPr>
                  </w:pPr>
                  <w:r>
                    <w:t xml:space="preserve">Hình </w:t>
                  </w:r>
                  <w:fldSimple w:instr=" STYLEREF 1 \s ">
                    <w:r>
                      <w:rPr>
                        <w:noProof/>
                      </w:rPr>
                      <w:t>2</w:t>
                    </w:r>
                  </w:fldSimple>
                  <w:r>
                    <w:noBreakHyphen/>
                  </w:r>
                  <w:fldSimple w:instr=" SEQ Hình \* ARABIC \s 1 ">
                    <w:r>
                      <w:rPr>
                        <w:noProof/>
                      </w:rPr>
                      <w:t>1</w:t>
                    </w:r>
                  </w:fldSimple>
                  <w:r>
                    <w:t>. Các bước xử lý trong hệ sinh trắc học sử dụng hình dáng bàn tay</w:t>
                  </w:r>
                </w:p>
              </w:txbxContent>
            </v:textbox>
          </v:shape>
        </w:pict>
      </w:r>
      <w:r w:rsidRPr="00FA0695">
        <w:rPr>
          <w:rFonts w:cs="Times New Roman"/>
          <w:noProof/>
          <w:lang w:eastAsia="vi-VN"/>
        </w:rPr>
        <w:pict>
          <v:group id="_x0000_s1028" editas="canvas" style="position:absolute;margin-left:0;margin-top:0;width:456.05pt;height:216.75pt;z-index:251657216;mso-position-horizontal-relative:char;mso-position-vertical-relative:line" coordorigin="1985,7073" coordsize="9121,433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985;top:7073;width:9121;height:4335" o:preferrelative="f">
              <v:fill o:detectmouseclick="t"/>
              <v:path o:extrusionok="t" o:connecttype="none"/>
              <o:lock v:ext="edit" text="t"/>
            </v:shape>
            <v:rect id="_x0000_s1029" style="position:absolute;left:2025;top:8814;width:1431;height:758;v-text-anchor:middle" stroked="f">
              <v:textbox style="mso-next-textbox:#_x0000_s1029">
                <w:txbxContent>
                  <w:p w:rsidR="00FA0695" w:rsidRDefault="00FA0695" w:rsidP="00AD2AF1">
                    <w:pPr>
                      <w:spacing w:after="0" w:line="240" w:lineRule="auto"/>
                      <w:jc w:val="center"/>
                    </w:pPr>
                    <w:r>
                      <w:t>Mẫu sinh trắc học</w:t>
                    </w:r>
                  </w:p>
                </w:txbxContent>
              </v:textbox>
            </v:rect>
            <v:rect id="_x0000_s1030" style="position:absolute;left:4212;top:8814;width:1020;height:758;v-text-anchor:middle">
              <v:textbox style="mso-next-textbox:#_x0000_s1030">
                <w:txbxContent>
                  <w:p w:rsidR="00FA0695" w:rsidRDefault="00FA0695" w:rsidP="00AA41C4">
                    <w:pPr>
                      <w:spacing w:after="0" w:line="240" w:lineRule="auto"/>
                      <w:jc w:val="center"/>
                    </w:pPr>
                    <w:r>
                      <w:t>Thu mẫu</w:t>
                    </w:r>
                  </w:p>
                </w:txbxContent>
              </v:textbox>
            </v:rect>
            <v:rect id="_x0000_s1031" style="position:absolute;left:6048;top:8814;width:1020;height:758;v-text-anchor:middle">
              <v:textbox style="mso-next-textbox:#_x0000_s1031">
                <w:txbxContent>
                  <w:p w:rsidR="00FA0695" w:rsidRDefault="00FA0695" w:rsidP="00AA41C4">
                    <w:pPr>
                      <w:spacing w:after="0" w:line="240" w:lineRule="auto"/>
                      <w:jc w:val="center"/>
                    </w:pPr>
                    <w:r>
                      <w:t>Xử lý</w:t>
                    </w:r>
                  </w:p>
                </w:txbxContent>
              </v:textbox>
            </v:rect>
            <v:rect id="_x0000_s1032" style="position:absolute;left:8022;top:8814;width:1020;height:758;v-text-anchor:middle">
              <v:textbox style="mso-next-textbox:#_x0000_s1032">
                <w:txbxContent>
                  <w:p w:rsidR="00FA0695" w:rsidRDefault="00FA0695" w:rsidP="00AA41C4">
                    <w:pPr>
                      <w:spacing w:after="0" w:line="240" w:lineRule="auto"/>
                      <w:jc w:val="center"/>
                    </w:pPr>
                    <w:r>
                      <w:t>So khớp</w:t>
                    </w:r>
                  </w:p>
                </w:txbxContent>
              </v:textbox>
            </v:rect>
            <v:rect id="_x0000_s1033" style="position:absolute;left:9853;top:8814;width:1020;height:758;v-text-anchor:middle">
              <v:stroke dashstyle="1 1"/>
              <v:textbox style="mso-next-textbox:#_x0000_s1033">
                <w:txbxContent>
                  <w:p w:rsidR="00FA0695" w:rsidRDefault="00FA0695" w:rsidP="00AA41C4">
                    <w:pPr>
                      <w:spacing w:after="0" w:line="240" w:lineRule="auto"/>
                      <w:jc w:val="center"/>
                    </w:pPr>
                    <w:r>
                      <w:t>Điều chỉnh</w:t>
                    </w:r>
                  </w:p>
                </w:txbxContent>
              </v:textbox>
            </v:rect>
            <v:rect id="_x0000_s1034" style="position:absolute;left:7817;top:10462;width:1431;height:758;v-text-anchor:middle" stroked="f">
              <v:textbox style="mso-next-textbox:#_x0000_s1034">
                <w:txbxContent>
                  <w:p w:rsidR="00FA0695" w:rsidRDefault="00FA0695" w:rsidP="009F666C">
                    <w:pPr>
                      <w:spacing w:after="0" w:line="240" w:lineRule="auto"/>
                      <w:jc w:val="center"/>
                    </w:pPr>
                    <w:r>
                      <w:t>Ra quyết định</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5" type="#_x0000_t22" style="position:absolute;left:7900;top:7235;width:1264;height:795;v-text-anchor:middle">
              <v:textbox style="mso-next-textbox:#_x0000_s1035">
                <w:txbxContent>
                  <w:p w:rsidR="00FA0695" w:rsidRDefault="00FA0695" w:rsidP="009F666C">
                    <w:pPr>
                      <w:spacing w:after="0" w:line="240" w:lineRule="auto"/>
                      <w:jc w:val="center"/>
                    </w:pPr>
                    <w:r>
                      <w:t>CSDL</w:t>
                    </w:r>
                  </w:p>
                </w:txbxContent>
              </v:textbox>
            </v:shape>
            <v:shapetype id="_x0000_t32" coordsize="21600,21600" o:spt="32" o:oned="t" path="m,l21600,21600e" filled="f">
              <v:path arrowok="t" fillok="f" o:connecttype="none"/>
              <o:lock v:ext="edit" shapetype="t"/>
            </v:shapetype>
            <v:shape id="_x0000_s1036" type="#_x0000_t32" style="position:absolute;left:3456;top:9193;width:756;height:1" o:connectortype="straight">
              <v:stroke endarrow="block"/>
            </v:shape>
            <v:shape id="_x0000_s1037" type="#_x0000_t32" style="position:absolute;left:5232;top:9193;width:816;height:1" o:connectortype="straight">
              <v:stroke endarrow="block"/>
            </v:shape>
            <v:shape id="_x0000_s1038" type="#_x0000_t32" style="position:absolute;left:7068;top:9193;width:954;height:1" o:connectortype="straight">
              <v:stroke endarrow="block"/>
            </v:shape>
            <v:shape id="_x0000_s1039" type="#_x0000_t32" style="position:absolute;left:9042;top:9193;width:811;height:1" o:connectortype="straight">
              <v:stroke dashstyle="1 1" endarrow="block"/>
            </v:shape>
            <v:shape id="_x0000_s1040" type="#_x0000_t32" style="position:absolute;left:8532;top:9572;width:1;height:890" o:connectortype="straight">
              <v:stroke endarrow="block"/>
            </v:shape>
            <v:shape id="_x0000_s1041" type="#_x0000_t32" style="position:absolute;left:8532;top:8030;width:1;height:784" o:connectortype="straight">
              <v:stroke endarrow="block"/>
            </v:shape>
            <v:shapetype id="_x0000_t33" coordsize="21600,21600" o:spt="33" o:oned="t" path="m,l21600,r,21600e" filled="f">
              <v:stroke joinstyle="miter"/>
              <v:path arrowok="t" fillok="f" o:connecttype="none"/>
              <o:lock v:ext="edit" shapetype="t"/>
            </v:shapetype>
            <v:shape id="_x0000_s1042" type="#_x0000_t33" style="position:absolute;left:9173;top:7624;width:1181;height:1199;rotation:270;flip:x" o:connectortype="elbow" adj="-189535,157992,-189535">
              <v:stroke dashstyle="1 1" endarrow="block"/>
            </v:shape>
          </v:group>
        </w:pict>
      </w:r>
      <w:r w:rsidRPr="00FA0695">
        <w:rPr>
          <w:rFonts w:cs="Times New Roman"/>
        </w:rPr>
        <w:pict>
          <v:shape id="_x0000_i1025" type="#_x0000_t75" style="width:456.2pt;height:216.6pt">
            <v:imagedata croptop="-65520f" cropbottom="65520f"/>
          </v:shape>
        </w:pict>
      </w:r>
    </w:p>
    <w:p w:rsidR="00AD2AF1" w:rsidRPr="00FA0695" w:rsidRDefault="00AD2AF1" w:rsidP="00D03963">
      <w:pPr>
        <w:ind w:firstLine="360"/>
        <w:rPr>
          <w:rFonts w:cs="Times New Roman"/>
        </w:rPr>
      </w:pPr>
    </w:p>
    <w:p w:rsidR="006A4D8D" w:rsidRPr="00FA0695" w:rsidRDefault="006A4D8D" w:rsidP="006A4D8D">
      <w:pPr>
        <w:pStyle w:val="ListParagraph"/>
        <w:keepNext/>
        <w:keepLines/>
        <w:numPr>
          <w:ilvl w:val="0"/>
          <w:numId w:val="6"/>
        </w:numPr>
        <w:spacing w:before="200" w:after="0"/>
        <w:contextualSpacing w:val="0"/>
        <w:outlineLvl w:val="2"/>
        <w:rPr>
          <w:rFonts w:ascii="Times New Roman" w:eastAsiaTheme="majorEastAsia" w:hAnsi="Times New Roman" w:cs="Times New Roman"/>
          <w:bCs/>
          <w:i/>
          <w:vanish/>
          <w:lang w:val="en-US"/>
        </w:rPr>
      </w:pPr>
      <w:bookmarkStart w:id="75" w:name="_Toc275871535"/>
      <w:bookmarkStart w:id="76" w:name="_Toc275874688"/>
      <w:bookmarkStart w:id="77" w:name="_Toc275876380"/>
      <w:bookmarkStart w:id="78" w:name="_Toc275888654"/>
      <w:bookmarkEnd w:id="75"/>
      <w:bookmarkEnd w:id="76"/>
      <w:bookmarkEnd w:id="77"/>
      <w:bookmarkEnd w:id="78"/>
    </w:p>
    <w:p w:rsidR="006A4D8D" w:rsidRPr="00FA0695" w:rsidRDefault="006A4D8D" w:rsidP="006A4D8D">
      <w:pPr>
        <w:pStyle w:val="ListParagraph"/>
        <w:keepNext/>
        <w:keepLines/>
        <w:numPr>
          <w:ilvl w:val="0"/>
          <w:numId w:val="6"/>
        </w:numPr>
        <w:spacing w:before="200" w:after="0"/>
        <w:contextualSpacing w:val="0"/>
        <w:outlineLvl w:val="2"/>
        <w:rPr>
          <w:rFonts w:ascii="Times New Roman" w:eastAsiaTheme="majorEastAsia" w:hAnsi="Times New Roman" w:cs="Times New Roman"/>
          <w:bCs/>
          <w:i/>
          <w:vanish/>
          <w:lang w:val="en-US"/>
        </w:rPr>
      </w:pPr>
      <w:bookmarkStart w:id="79" w:name="_Toc275871536"/>
      <w:bookmarkStart w:id="80" w:name="_Toc275874689"/>
      <w:bookmarkStart w:id="81" w:name="_Toc275876381"/>
      <w:bookmarkStart w:id="82" w:name="_Toc275888655"/>
      <w:bookmarkEnd w:id="79"/>
      <w:bookmarkEnd w:id="80"/>
      <w:bookmarkEnd w:id="81"/>
      <w:bookmarkEnd w:id="82"/>
    </w:p>
    <w:p w:rsidR="006A4D8D" w:rsidRPr="00FA0695" w:rsidRDefault="006A4D8D" w:rsidP="006A4D8D">
      <w:pPr>
        <w:pStyle w:val="ListParagraph"/>
        <w:keepNext/>
        <w:keepLines/>
        <w:numPr>
          <w:ilvl w:val="1"/>
          <w:numId w:val="6"/>
        </w:numPr>
        <w:spacing w:before="200" w:after="0"/>
        <w:contextualSpacing w:val="0"/>
        <w:outlineLvl w:val="2"/>
        <w:rPr>
          <w:rFonts w:ascii="Times New Roman" w:eastAsiaTheme="majorEastAsia" w:hAnsi="Times New Roman" w:cs="Times New Roman"/>
          <w:bCs/>
          <w:i/>
          <w:vanish/>
          <w:lang w:val="en-US"/>
        </w:rPr>
      </w:pPr>
      <w:bookmarkStart w:id="83" w:name="_Toc275871537"/>
      <w:bookmarkStart w:id="84" w:name="_Toc275874690"/>
      <w:bookmarkStart w:id="85" w:name="_Toc275876382"/>
      <w:bookmarkStart w:id="86" w:name="_Toc275888656"/>
      <w:bookmarkEnd w:id="83"/>
      <w:bookmarkEnd w:id="84"/>
      <w:bookmarkEnd w:id="85"/>
      <w:bookmarkEnd w:id="86"/>
    </w:p>
    <w:p w:rsidR="006A4D8D" w:rsidRPr="00FA0695" w:rsidRDefault="006A4D8D" w:rsidP="006A4D8D">
      <w:pPr>
        <w:pStyle w:val="Heading3"/>
        <w:rPr>
          <w:rFonts w:cs="Times New Roman"/>
        </w:rPr>
      </w:pPr>
      <w:bookmarkStart w:id="87" w:name="_Toc275888657"/>
      <w:r w:rsidRPr="00FA0695">
        <w:rPr>
          <w:rFonts w:cs="Times New Roman"/>
        </w:rPr>
        <w:t>Thu mẫu</w:t>
      </w:r>
      <w:bookmarkEnd w:id="87"/>
    </w:p>
    <w:p w:rsidR="006A4D8D" w:rsidRPr="00FA0695" w:rsidRDefault="004D7145" w:rsidP="00D03963">
      <w:pPr>
        <w:ind w:firstLine="360"/>
        <w:rPr>
          <w:rFonts w:cs="Times New Roman"/>
        </w:rPr>
      </w:pPr>
      <w:r w:rsidRPr="00FA0695">
        <w:rPr>
          <w:rFonts w:cs="Times New Roman"/>
        </w:rPr>
        <w:t xml:space="preserve">Việc thu mẫu thường sử dụng </w:t>
      </w:r>
      <w:r w:rsidR="00D03963" w:rsidRPr="00FA0695">
        <w:rPr>
          <w:rFonts w:cs="Times New Roman"/>
        </w:rPr>
        <w:t xml:space="preserve">một hoặc nhiều camera quang học  hoặc máy scan trên mặt phẳng (flat-bed scan). Thông thường các thiết bị có </w:t>
      </w:r>
      <w:r w:rsidR="008062C0" w:rsidRPr="00FA0695">
        <w:rPr>
          <w:rFonts w:cs="Times New Roman"/>
        </w:rPr>
        <w:t xml:space="preserve">nguồn sáng riêng. Ngoài </w:t>
      </w:r>
      <w:r w:rsidR="008062C0" w:rsidRPr="00FA0695">
        <w:rPr>
          <w:rFonts w:cs="Times New Roman"/>
        </w:rPr>
        <w:lastRenderedPageBreak/>
        <w:t xml:space="preserve">ra </w:t>
      </w:r>
      <w:r w:rsidR="006A4D8D" w:rsidRPr="00FA0695">
        <w:rPr>
          <w:rFonts w:cs="Times New Roman"/>
        </w:rPr>
        <w:t>kỹ thuật này có thể</w:t>
      </w:r>
      <w:r w:rsidR="008062C0" w:rsidRPr="00FA0695">
        <w:rPr>
          <w:rFonts w:cs="Times New Roman"/>
        </w:rPr>
        <w:t xml:space="preserve"> loại bỏ các đặc trưng ở bề mặt</w:t>
      </w:r>
      <w:r w:rsidR="00AD2AF1" w:rsidRPr="00FA0695">
        <w:rPr>
          <w:rFonts w:cs="Times New Roman"/>
        </w:rPr>
        <w:t xml:space="preserve"> như hình xăm, </w:t>
      </w:r>
      <w:r w:rsidR="006A4D8D" w:rsidRPr="00FA0695">
        <w:rPr>
          <w:rFonts w:cs="Times New Roman"/>
        </w:rPr>
        <w:t xml:space="preserve">vết cắt, vết bỏng mà các mô hình khác có thể sử dụng. </w:t>
      </w:r>
    </w:p>
    <w:p w:rsidR="006A4D8D" w:rsidRPr="00FA0695" w:rsidRDefault="006A4D8D" w:rsidP="00D03963">
      <w:pPr>
        <w:ind w:firstLine="360"/>
        <w:rPr>
          <w:rFonts w:cs="Times New Roman"/>
        </w:rPr>
      </w:pPr>
      <w:r w:rsidRPr="00FA0695">
        <w:rPr>
          <w:rFonts w:cs="Times New Roman"/>
        </w:rPr>
        <w:t>Nhiều hệ thống thu hình dáng bàn tay 2D trực tiếp từ trên xuống hoặc trực tiếp từ dưới lên. Các hệ thống nghiên cứu gần đây chú trọng việc thu thập hình ảnh 3D của toàn bàn tay. Độ phân giải của các hệ thống thương mại sử dụng mô hình này hiện nay thường thấp hơn nhiều so với mô hình cho vân tay.</w:t>
      </w:r>
    </w:p>
    <w:p w:rsidR="007141FB" w:rsidRPr="00FA0695" w:rsidRDefault="007141FB" w:rsidP="007141FB">
      <w:pPr>
        <w:pStyle w:val="Heading3"/>
        <w:rPr>
          <w:rFonts w:cs="Times New Roman"/>
        </w:rPr>
      </w:pPr>
      <w:bookmarkStart w:id="88" w:name="_Toc275888658"/>
      <w:r w:rsidRPr="00FA0695">
        <w:rPr>
          <w:rFonts w:cs="Times New Roman"/>
        </w:rPr>
        <w:t>Xử lý</w:t>
      </w:r>
      <w:bookmarkEnd w:id="88"/>
    </w:p>
    <w:p w:rsidR="00491291" w:rsidRPr="00FA0695" w:rsidRDefault="007141FB" w:rsidP="007141FB">
      <w:pPr>
        <w:ind w:firstLine="360"/>
        <w:rPr>
          <w:rFonts w:cs="Times New Roman"/>
        </w:rPr>
      </w:pPr>
      <w:r w:rsidRPr="00FA0695">
        <w:rPr>
          <w:rFonts w:cs="Times New Roman"/>
        </w:rPr>
        <w:t>Một số hệ thống nhờ vào một số thứ để định hướng vị trí ngón tay khi đặt bàn tay. Với các hệ thống đó phải có một bước tiền xử lý để loại bỏ các thành phần định hướng trong hình ảnh thu được. Việc này tăng công việc xử lý ảnh nhưng giúp giảm độ tính toán của thuật toán. Một số nhà nghiên cứu cho rằng hệ thống không có thành phần định hướng sẽ th</w:t>
      </w:r>
      <w:r w:rsidR="00780371" w:rsidRPr="00FA0695">
        <w:rPr>
          <w:rFonts w:cs="Times New Roman"/>
        </w:rPr>
        <w:t>â</w:t>
      </w:r>
      <w:r w:rsidRPr="00FA0695">
        <w:rPr>
          <w:rFonts w:cs="Times New Roman"/>
        </w:rPr>
        <w:t xml:space="preserve">n thiện hơn, trong khi một số khác </w:t>
      </w:r>
      <w:r w:rsidR="00780371" w:rsidRPr="00FA0695">
        <w:rPr>
          <w:rFonts w:cs="Times New Roman"/>
        </w:rPr>
        <w:t>nghĩ rằng các thông tin từ thành phần định hướng bảo đảm cho tính dễ sử dụng cũng như hiệu quả.</w:t>
      </w:r>
    </w:p>
    <w:p w:rsidR="00117650" w:rsidRPr="00FA0695" w:rsidRDefault="00491291" w:rsidP="007141FB">
      <w:pPr>
        <w:ind w:firstLine="360"/>
        <w:rPr>
          <w:rFonts w:cs="Times New Roman"/>
        </w:rPr>
      </w:pPr>
      <w:r w:rsidRPr="00FA0695">
        <w:rPr>
          <w:rFonts w:cs="Times New Roman"/>
        </w:rPr>
        <w:t xml:space="preserve">Có nhiều cách xử lý hình ảnh thu được. Các hệ thống thương mại và hầu hết các hệ thống học thuật xử lý trên các ảnh nhị phân hóa. Các tính toán tiêu biểu là tính độ dài các ngón tay; bề dày bàn tay, ngón tay; diện tích bề mặt; góc giữa các điểm mốc; và tỉ lệ giữa các số đo trên. </w:t>
      </w:r>
      <w:r w:rsidR="00475D8C" w:rsidRPr="00FA0695">
        <w:rPr>
          <w:rFonts w:cs="Times New Roman"/>
        </w:rPr>
        <w:t>Chúng ta cũng có thể dùng các điểm trên hình chiếu của bàn tay để thao tác trên viền bàn tay.</w:t>
      </w:r>
      <w:r w:rsidR="00B04E14" w:rsidRPr="00FA0695">
        <w:rPr>
          <w:rFonts w:cs="Times New Roman"/>
        </w:rPr>
        <w:t xml:space="preserve"> </w:t>
      </w:r>
    </w:p>
    <w:p w:rsidR="00B04E14" w:rsidRPr="00FA0695" w:rsidRDefault="00B04E14" w:rsidP="00B04E14">
      <w:pPr>
        <w:keepNext/>
        <w:ind w:firstLine="360"/>
        <w:rPr>
          <w:rFonts w:cs="Times New Roman"/>
        </w:rPr>
      </w:pPr>
      <w:r w:rsidRPr="00FA0695">
        <w:rPr>
          <w:rFonts w:cs="Times New Roman"/>
          <w:noProof/>
        </w:rPr>
        <w:lastRenderedPageBreak/>
        <w:drawing>
          <wp:inline distT="0" distB="0" distL="0" distR="0">
            <wp:extent cx="5791835" cy="4314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_features.gif"/>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91835" cy="4314190"/>
                    </a:xfrm>
                    <a:prstGeom prst="rect">
                      <a:avLst/>
                    </a:prstGeom>
                  </pic:spPr>
                </pic:pic>
              </a:graphicData>
            </a:graphic>
          </wp:inline>
        </w:drawing>
      </w:r>
    </w:p>
    <w:p w:rsidR="00B04E14" w:rsidRPr="00FA0695" w:rsidRDefault="00B04E14" w:rsidP="00B04E14">
      <w:pPr>
        <w:pStyle w:val="Caption"/>
        <w:jc w:val="center"/>
        <w:rPr>
          <w:rFonts w:cs="Times New Roman"/>
        </w:rPr>
      </w:pPr>
      <w:r w:rsidRPr="00FA0695">
        <w:rPr>
          <w:rFonts w:cs="Times New Roman"/>
        </w:rPr>
        <w:t xml:space="preserve">Hình </w:t>
      </w:r>
      <w:r w:rsidR="008D448D" w:rsidRPr="00FA0695">
        <w:rPr>
          <w:rFonts w:cs="Times New Roman"/>
        </w:rPr>
        <w:fldChar w:fldCharType="begin"/>
      </w:r>
      <w:r w:rsidR="00BF40EB" w:rsidRPr="00FA0695">
        <w:rPr>
          <w:rFonts w:cs="Times New Roman"/>
        </w:rPr>
        <w:instrText xml:space="preserve"> STYLEREF 1 \s </w:instrText>
      </w:r>
      <w:r w:rsidR="008D448D" w:rsidRPr="00FA0695">
        <w:rPr>
          <w:rFonts w:cs="Times New Roman"/>
        </w:rPr>
        <w:fldChar w:fldCharType="separate"/>
      </w:r>
      <w:r w:rsidRPr="00FA0695">
        <w:rPr>
          <w:rFonts w:cs="Times New Roman"/>
          <w:noProof/>
        </w:rPr>
        <w:t>2</w:t>
      </w:r>
      <w:r w:rsidR="008D448D" w:rsidRPr="00FA0695">
        <w:rPr>
          <w:rFonts w:cs="Times New Roman"/>
          <w:noProof/>
        </w:rPr>
        <w:fldChar w:fldCharType="end"/>
      </w:r>
      <w:r w:rsidRPr="00FA0695">
        <w:rPr>
          <w:rFonts w:cs="Times New Roman"/>
        </w:rPr>
        <w:noBreakHyphen/>
      </w:r>
      <w:r w:rsidR="008D448D" w:rsidRPr="00FA0695">
        <w:rPr>
          <w:rFonts w:cs="Times New Roman"/>
        </w:rPr>
        <w:fldChar w:fldCharType="begin"/>
      </w:r>
      <w:r w:rsidR="00BF40EB" w:rsidRPr="00FA0695">
        <w:rPr>
          <w:rFonts w:cs="Times New Roman"/>
        </w:rPr>
        <w:instrText xml:space="preserve"> SEQ Hình \* ARABIC \s 1 </w:instrText>
      </w:r>
      <w:r w:rsidR="008D448D" w:rsidRPr="00FA0695">
        <w:rPr>
          <w:rFonts w:cs="Times New Roman"/>
        </w:rPr>
        <w:fldChar w:fldCharType="separate"/>
      </w:r>
      <w:r w:rsidRPr="00FA0695">
        <w:rPr>
          <w:rFonts w:cs="Times New Roman"/>
          <w:noProof/>
        </w:rPr>
        <w:t>2</w:t>
      </w:r>
      <w:r w:rsidR="008D448D" w:rsidRPr="00FA0695">
        <w:rPr>
          <w:rFonts w:cs="Times New Roman"/>
          <w:noProof/>
        </w:rPr>
        <w:fldChar w:fldCharType="end"/>
      </w:r>
      <w:r w:rsidRPr="00FA0695">
        <w:rPr>
          <w:rFonts w:cs="Times New Roman"/>
        </w:rPr>
        <w:t>. Ví dụ về hình chụp từ trên xuống và các độ đo chiều dài, chiều rộng và bề dày</w:t>
      </w:r>
    </w:p>
    <w:p w:rsidR="00B04E14" w:rsidRPr="00FA0695" w:rsidRDefault="00B04E14" w:rsidP="00B04E14">
      <w:pPr>
        <w:jc w:val="center"/>
        <w:rPr>
          <w:rFonts w:cs="Times New Roman"/>
        </w:rPr>
      </w:pPr>
      <w:r w:rsidRPr="00FA0695">
        <w:rPr>
          <w:rFonts w:cs="Times New Roman"/>
        </w:rPr>
        <w:t xml:space="preserve">Nguồn: </w:t>
      </w:r>
      <w:hyperlink r:id="rId12" w:history="1">
        <w:r w:rsidRPr="00FA0695">
          <w:rPr>
            <w:rStyle w:val="Hyperlink"/>
            <w:rFonts w:cs="Times New Roman"/>
          </w:rPr>
          <w:t>http://www.cse.msu.edu/biometrics/hand_proto.html</w:t>
        </w:r>
      </w:hyperlink>
      <w:r w:rsidRPr="00FA0695">
        <w:rPr>
          <w:rFonts w:cs="Times New Roman"/>
        </w:rPr>
        <w:t xml:space="preserve"> </w:t>
      </w:r>
    </w:p>
    <w:p w:rsidR="0093793D" w:rsidRPr="00FA0695" w:rsidRDefault="0093793D" w:rsidP="00844DC0">
      <w:pPr>
        <w:pStyle w:val="Heading3"/>
        <w:rPr>
          <w:rFonts w:cs="Times New Roman"/>
        </w:rPr>
      </w:pPr>
      <w:bookmarkStart w:id="89" w:name="_Toc275888659"/>
      <w:r w:rsidRPr="00FA0695">
        <w:rPr>
          <w:rFonts w:cs="Times New Roman"/>
        </w:rPr>
        <w:t>So khớp</w:t>
      </w:r>
      <w:bookmarkEnd w:id="89"/>
    </w:p>
    <w:p w:rsidR="0093793D" w:rsidRPr="00FA0695" w:rsidRDefault="0093793D" w:rsidP="00B04E14">
      <w:pPr>
        <w:ind w:firstLine="360"/>
        <w:rPr>
          <w:rFonts w:cs="Times New Roman"/>
        </w:rPr>
      </w:pPr>
      <w:r w:rsidRPr="00FA0695">
        <w:rPr>
          <w:rFonts w:cs="Times New Roman"/>
        </w:rPr>
        <w:t>Quá trình này cũng có thể coi là quá trình phân lớp (classification) nhằm xác định độ tương tự giữa hai mẫu bàn tay.</w:t>
      </w:r>
      <w:r w:rsidR="00B04E14" w:rsidRPr="00FA0695">
        <w:rPr>
          <w:rFonts w:cs="Times New Roman"/>
        </w:rPr>
        <w:t xml:space="preserve"> Các đặc trưng được rút trích và tính toán cũng như qua 1 số bước biến đổi trong bước xử lý trên sẽ được so khớp với các dữ liệu lưu trong cơ sở dữ liệu. Cách tiếp cận phổ biến nhất là dùng khoảng cách Euclide. Một số cách tiếp cận khác sử dụng thêm các bước biến đổi các đặc trưng như phương pháp </w:t>
      </w:r>
      <w:r w:rsidR="001423D4" w:rsidRPr="00FA0695">
        <w:rPr>
          <w:rFonts w:cs="Times New Roman"/>
        </w:rPr>
        <w:t>so sánh tương quan (correlation), nguyên lý phân tích thành phần (principal component analysis), …</w:t>
      </w:r>
    </w:p>
    <w:p w:rsidR="007D28BB" w:rsidRPr="00FA0695" w:rsidRDefault="007D28BB" w:rsidP="007D28BB">
      <w:pPr>
        <w:pStyle w:val="Heading3"/>
        <w:rPr>
          <w:rFonts w:cs="Times New Roman"/>
        </w:rPr>
      </w:pPr>
      <w:r w:rsidRPr="00FA0695">
        <w:rPr>
          <w:rFonts w:cs="Times New Roman"/>
        </w:rPr>
        <w:lastRenderedPageBreak/>
        <w:t>Hiệu quả của hệ thống</w:t>
      </w:r>
    </w:p>
    <w:p w:rsidR="007D28BB" w:rsidRPr="00FA0695" w:rsidRDefault="007D28BB" w:rsidP="007D28BB">
      <w:pPr>
        <w:ind w:firstLine="360"/>
        <w:rPr>
          <w:rFonts w:cs="Times New Roman"/>
        </w:rPr>
      </w:pPr>
      <w:r w:rsidRPr="00FA0695">
        <w:rPr>
          <w:rFonts w:cs="Times New Roman"/>
        </w:rPr>
        <w:t>Việc đánh giá hiệu quả của các hệ thống sử dụng mô hình này khá khó khăn vì việc sử dụng các thuật toán khác nhau cũng như các tập dữ liệu khác nhau. Một vài yếu tố ảnh hưởng tỉ lệ sai của thuật toán khi thực hiện trên tập dữ liệu cụ thể bao gồm</w:t>
      </w:r>
    </w:p>
    <w:p w:rsidR="007D28BB" w:rsidRPr="00FA0695" w:rsidRDefault="007D28BB" w:rsidP="007D28BB">
      <w:pPr>
        <w:pStyle w:val="ListParagraph"/>
        <w:numPr>
          <w:ilvl w:val="0"/>
          <w:numId w:val="7"/>
        </w:numPr>
        <w:rPr>
          <w:rFonts w:ascii="Times New Roman" w:hAnsi="Times New Roman" w:cs="Times New Roman"/>
        </w:rPr>
      </w:pPr>
      <w:r w:rsidRPr="00FA0695">
        <w:rPr>
          <w:rFonts w:ascii="Times New Roman" w:hAnsi="Times New Roman" w:cs="Times New Roman"/>
        </w:rPr>
        <w:t>Thiết bị thu nhận mẫu</w:t>
      </w:r>
    </w:p>
    <w:p w:rsidR="007D28BB" w:rsidRPr="00FA0695" w:rsidRDefault="007D28BB" w:rsidP="007D28BB">
      <w:pPr>
        <w:pStyle w:val="ListParagraph"/>
        <w:numPr>
          <w:ilvl w:val="0"/>
          <w:numId w:val="7"/>
        </w:numPr>
        <w:rPr>
          <w:rFonts w:ascii="Times New Roman" w:hAnsi="Times New Roman" w:cs="Times New Roman"/>
        </w:rPr>
      </w:pPr>
      <w:r w:rsidRPr="00FA0695">
        <w:rPr>
          <w:rFonts w:ascii="Times New Roman" w:hAnsi="Times New Roman" w:cs="Times New Roman"/>
        </w:rPr>
        <w:t>Kích thước tập dữ liệu</w:t>
      </w:r>
    </w:p>
    <w:p w:rsidR="007D28BB" w:rsidRPr="00FA0695" w:rsidRDefault="007D28BB" w:rsidP="007D28BB">
      <w:pPr>
        <w:pStyle w:val="ListParagraph"/>
        <w:numPr>
          <w:ilvl w:val="0"/>
          <w:numId w:val="7"/>
        </w:numPr>
        <w:rPr>
          <w:rFonts w:ascii="Times New Roman" w:hAnsi="Times New Roman" w:cs="Times New Roman"/>
        </w:rPr>
      </w:pPr>
      <w:r w:rsidRPr="00FA0695">
        <w:rPr>
          <w:rFonts w:ascii="Times New Roman" w:hAnsi="Times New Roman" w:cs="Times New Roman"/>
        </w:rPr>
        <w:t>Sự đa dạng của các thành phần trong dữ liệu</w:t>
      </w:r>
    </w:p>
    <w:p w:rsidR="007D28BB" w:rsidRPr="00FA0695" w:rsidRDefault="007D28BB" w:rsidP="007D28BB">
      <w:pPr>
        <w:pStyle w:val="ListParagraph"/>
        <w:numPr>
          <w:ilvl w:val="0"/>
          <w:numId w:val="7"/>
        </w:numPr>
        <w:rPr>
          <w:rFonts w:ascii="Times New Roman" w:hAnsi="Times New Roman" w:cs="Times New Roman"/>
        </w:rPr>
      </w:pPr>
      <w:r w:rsidRPr="00FA0695">
        <w:rPr>
          <w:rFonts w:ascii="Times New Roman" w:hAnsi="Times New Roman" w:cs="Times New Roman"/>
        </w:rPr>
        <w:t>Chất lượng hình ảnh thấp</w:t>
      </w:r>
    </w:p>
    <w:p w:rsidR="007D28BB" w:rsidRPr="00FA0695" w:rsidRDefault="007D28BB" w:rsidP="007D28BB">
      <w:pPr>
        <w:pStyle w:val="ListParagraph"/>
        <w:numPr>
          <w:ilvl w:val="0"/>
          <w:numId w:val="7"/>
        </w:numPr>
        <w:rPr>
          <w:rFonts w:ascii="Times New Roman" w:hAnsi="Times New Roman" w:cs="Times New Roman"/>
        </w:rPr>
      </w:pPr>
      <w:r w:rsidRPr="00FA0695">
        <w:rPr>
          <w:rFonts w:ascii="Times New Roman" w:hAnsi="Times New Roman" w:cs="Times New Roman"/>
        </w:rPr>
        <w:t>Thói quen sử dụng</w:t>
      </w:r>
    </w:p>
    <w:p w:rsidR="007D28BB" w:rsidRPr="00FA0695" w:rsidRDefault="007D28BB" w:rsidP="007D28BB">
      <w:pPr>
        <w:pStyle w:val="ListParagraph"/>
        <w:numPr>
          <w:ilvl w:val="0"/>
          <w:numId w:val="7"/>
        </w:numPr>
        <w:rPr>
          <w:rFonts w:ascii="Times New Roman" w:hAnsi="Times New Roman" w:cs="Times New Roman"/>
        </w:rPr>
      </w:pPr>
      <w:r w:rsidRPr="00FA0695">
        <w:rPr>
          <w:rFonts w:ascii="Times New Roman" w:hAnsi="Times New Roman" w:cs="Times New Roman"/>
        </w:rPr>
        <w:t>Môi trường kiểm tra</w:t>
      </w:r>
    </w:p>
    <w:p w:rsidR="007D28BB" w:rsidRPr="00FA0695" w:rsidRDefault="007D28BB" w:rsidP="007D28BB">
      <w:pPr>
        <w:pStyle w:val="ListParagraph"/>
        <w:numPr>
          <w:ilvl w:val="0"/>
          <w:numId w:val="7"/>
        </w:numPr>
        <w:rPr>
          <w:rFonts w:ascii="Times New Roman" w:hAnsi="Times New Roman" w:cs="Times New Roman"/>
        </w:rPr>
      </w:pPr>
      <w:r w:rsidRPr="00FA0695">
        <w:rPr>
          <w:rFonts w:ascii="Times New Roman" w:hAnsi="Times New Roman" w:cs="Times New Roman"/>
          <w:lang w:val="en-US"/>
        </w:rPr>
        <w:t>Các rang buộc khi đặt tay</w:t>
      </w:r>
    </w:p>
    <w:p w:rsidR="007D28BB" w:rsidRPr="00FA0695" w:rsidRDefault="007D28BB" w:rsidP="007D28BB">
      <w:pPr>
        <w:pStyle w:val="ListParagraph"/>
        <w:numPr>
          <w:ilvl w:val="0"/>
          <w:numId w:val="7"/>
        </w:numPr>
        <w:rPr>
          <w:rFonts w:ascii="Times New Roman" w:hAnsi="Times New Roman" w:cs="Times New Roman"/>
        </w:rPr>
      </w:pPr>
      <w:r w:rsidRPr="00FA0695">
        <w:rPr>
          <w:rFonts w:ascii="Times New Roman" w:hAnsi="Times New Roman" w:cs="Times New Roman"/>
          <w:lang w:val="en-US"/>
        </w:rPr>
        <w:t>Các chiều đo</w:t>
      </w:r>
    </w:p>
    <w:p w:rsidR="007D28BB" w:rsidRPr="00FA0695" w:rsidRDefault="007D28BB" w:rsidP="007D28BB">
      <w:pPr>
        <w:pStyle w:val="Heading3"/>
        <w:rPr>
          <w:rFonts w:cs="Times New Roman"/>
        </w:rPr>
      </w:pPr>
      <w:r w:rsidRPr="00FA0695">
        <w:rPr>
          <w:rFonts w:cs="Times New Roman"/>
        </w:rPr>
        <w:t>Sự chuẩn hóa</w:t>
      </w:r>
    </w:p>
    <w:p w:rsidR="007D28BB" w:rsidRPr="00FA0695" w:rsidRDefault="007D28BB" w:rsidP="00B8789C">
      <w:pPr>
        <w:ind w:firstLine="360"/>
        <w:rPr>
          <w:rFonts w:cs="Times New Roman"/>
        </w:rPr>
      </w:pPr>
      <w:r w:rsidRPr="00FA0695">
        <w:rPr>
          <w:rFonts w:cs="Times New Roman"/>
        </w:rPr>
        <w:t xml:space="preserve">Do mô hình này đã được ứng dụng nhiều và khá lâu trong thương mại nên đòi hỏi có chuẩn chung của </w:t>
      </w:r>
      <w:r w:rsidR="00B8789C" w:rsidRPr="00FA0695">
        <w:rPr>
          <w:rFonts w:cs="Times New Roman"/>
        </w:rPr>
        <w:t>quốc gia cũng như quốc tế. Điều này sẽ giúp các thiết bị của các tổ chức, nhà sản xuất khác nhau có thể làm việc với nhau. Để đảm bảo khối dữ liệu được nhận dạng và xử lý chính xác có thể kết hợp với các chuẩn khác như BioAPI</w:t>
      </w:r>
      <w:r w:rsidR="007A2BCC" w:rsidRPr="00FA0695">
        <w:rPr>
          <w:rFonts w:cs="Times New Roman"/>
        </w:rPr>
        <w:t xml:space="preserve"> (chuẩn giao tiếp cho các kỹ thuật sinh trắc)</w:t>
      </w:r>
      <w:r w:rsidR="00B8789C" w:rsidRPr="00FA0695">
        <w:rPr>
          <w:rFonts w:cs="Times New Roman"/>
        </w:rPr>
        <w:t xml:space="preserve"> hay </w:t>
      </w:r>
      <w:r w:rsidR="007A2BCC" w:rsidRPr="00FA0695">
        <w:rPr>
          <w:rFonts w:cs="Times New Roman"/>
        </w:rPr>
        <w:t>Common Biometric Exchange Formats Framework – CBEFF</w:t>
      </w:r>
      <w:r w:rsidR="00B8789C" w:rsidRPr="00FA0695">
        <w:rPr>
          <w:rFonts w:cs="Times New Roman"/>
        </w:rPr>
        <w:t xml:space="preserve">. </w:t>
      </w:r>
    </w:p>
    <w:p w:rsidR="00B8789C" w:rsidRPr="00FA0695" w:rsidRDefault="007A2BCC" w:rsidP="00B8789C">
      <w:pPr>
        <w:ind w:firstLine="360"/>
        <w:rPr>
          <w:rFonts w:cs="Times New Roman"/>
        </w:rPr>
      </w:pPr>
      <w:r w:rsidRPr="00FA0695">
        <w:rPr>
          <w:rFonts w:cs="Times New Roman"/>
        </w:rPr>
        <w:t xml:space="preserve">Chuẩn trao đổi thông tin sinh trắc được dùng rộng rãi nhất hiện nay là ANSI/NIST-ITL 1-2000 (cho vân tay, hình khuôn mặt và các thông tin pháp lý). Chuẩn của Hoa Kỳ cho mô hình hình dáng bàn tay là ANSI INCITS 396-2005. Chuẩn quốc tế cho mô hình này là ISO/IEC 19794-10. </w:t>
      </w:r>
      <w:bookmarkStart w:id="90" w:name="_GoBack"/>
      <w:bookmarkEnd w:id="90"/>
    </w:p>
    <w:p w:rsidR="00844DC0" w:rsidRPr="00FA0695" w:rsidRDefault="00844DC0" w:rsidP="00844DC0">
      <w:pPr>
        <w:pStyle w:val="Heading2"/>
        <w:rPr>
          <w:rFonts w:cs="Times New Roman"/>
        </w:rPr>
      </w:pPr>
      <w:bookmarkStart w:id="91" w:name="_Toc275888660"/>
      <w:r w:rsidRPr="00FA0695">
        <w:rPr>
          <w:rFonts w:cs="Times New Roman"/>
        </w:rPr>
        <w:t>Phân loại</w:t>
      </w:r>
      <w:bookmarkEnd w:id="91"/>
    </w:p>
    <w:p w:rsidR="00C06404" w:rsidRPr="00FA0695" w:rsidRDefault="00C06404" w:rsidP="00C06404">
      <w:pPr>
        <w:rPr>
          <w:rFonts w:cs="Times New Roman"/>
        </w:rPr>
      </w:pPr>
    </w:p>
    <w:p w:rsidR="00844DC0" w:rsidRPr="00FA0695" w:rsidRDefault="00844DC0" w:rsidP="00844DC0">
      <w:pPr>
        <w:pStyle w:val="Heading2"/>
        <w:rPr>
          <w:rFonts w:cs="Times New Roman"/>
        </w:rPr>
      </w:pPr>
      <w:bookmarkStart w:id="92" w:name="_Toc275888661"/>
      <w:r w:rsidRPr="00FA0695">
        <w:rPr>
          <w:rFonts w:cs="Times New Roman"/>
        </w:rPr>
        <w:lastRenderedPageBreak/>
        <w:t>Hướng tiếp cận của nhóm</w:t>
      </w:r>
      <w:bookmarkEnd w:id="92"/>
    </w:p>
    <w:p w:rsidR="001736EF" w:rsidRPr="00FA0695" w:rsidRDefault="00E35FC4" w:rsidP="001736EF">
      <w:pPr>
        <w:rPr>
          <w:rFonts w:cs="Times New Roman"/>
        </w:rPr>
      </w:pPr>
      <w:r w:rsidRPr="00FA0695">
        <w:rPr>
          <w:rFonts w:cs="Times New Roman"/>
        </w:rPr>
        <w:t xml:space="preserve">Hướng tiếp cận của nhóm dựa trên phương pháp không sử dụng pin và rút trích các đặc trưng ở mức cao bao gồm: chiều dài ngón tay, diện tích bàn tay,… </w:t>
      </w:r>
    </w:p>
    <w:p w:rsidR="00E35FC4" w:rsidRPr="00FA0695" w:rsidRDefault="00E35FC4" w:rsidP="001736EF">
      <w:pPr>
        <w:rPr>
          <w:rFonts w:cs="Times New Roman"/>
        </w:rPr>
      </w:pPr>
      <w:r w:rsidRPr="00FA0695">
        <w:rPr>
          <w:rFonts w:cs="Times New Roman"/>
        </w:rPr>
        <w:t>Phương pháp của nhóm đưa ra như sau:</w:t>
      </w:r>
    </w:p>
    <w:p w:rsidR="004A1202" w:rsidRPr="00FA0695" w:rsidRDefault="004A1202">
      <w:pPr>
        <w:spacing w:after="200" w:line="276" w:lineRule="auto"/>
        <w:jc w:val="left"/>
        <w:rPr>
          <w:rFonts w:cs="Times New Roman"/>
        </w:rPr>
      </w:pPr>
      <w:r w:rsidRPr="00FA0695">
        <w:rPr>
          <w:rFonts w:cs="Times New Roman"/>
          <w:noProof/>
        </w:rPr>
        <w:pict>
          <v:group id="_x0000_s1058" style="position:absolute;margin-left:1.45pt;margin-top:113.85pt;width:376.7pt;height:172.25pt;z-index:251670528;mso-position-horizontal-relative:margin;mso-position-vertical-relative:margin" coordorigin="1970,3870" coordsize="7534,3445">
            <v:rect id="_x0000_s1053" style="position:absolute;left:3997;top:3870;width:2558;height:3445" filled="f" fillcolor="white [3201]" strokecolor="blue" strokeweight="2.25pt">
              <v:stroke dashstyle="dash"/>
              <v:shadow color="#868686"/>
              <v:textbox>
                <w:txbxContent>
                  <w:p w:rsidR="00FA0695" w:rsidRPr="00AE1A97" w:rsidRDefault="00FA0695">
                    <w:pPr>
                      <w:rPr>
                        <w:b/>
                        <w:color w:val="984806" w:themeColor="accent6" w:themeShade="80"/>
                      </w:rPr>
                    </w:pPr>
                    <w:r w:rsidRPr="00AE1A97">
                      <w:rPr>
                        <w:b/>
                        <w:color w:val="984806" w:themeColor="accent6" w:themeShade="80"/>
                      </w:rPr>
                      <w:t>Tiền xử lý</w:t>
                    </w:r>
                  </w:p>
                </w:txbxContent>
              </v:textbox>
            </v:rect>
            <v:roundrect id="_x0000_s1046" style="position:absolute;left:1970;top:4516;width:1762;height:541" arcsize="10923f" fillcolor="white [3201]" strokecolor="#4f81bd [3204]" strokeweight="2.5pt">
              <v:shadow color="#868686"/>
              <v:textbox>
                <w:txbxContent>
                  <w:p w:rsidR="00FA0695" w:rsidRDefault="00FA0695" w:rsidP="00AE1A97">
                    <w:pPr>
                      <w:jc w:val="center"/>
                    </w:pPr>
                    <w:r>
                      <w:t>Thu thập ảnh</w:t>
                    </w:r>
                  </w:p>
                </w:txbxContent>
              </v:textbox>
            </v:roundrect>
            <v:roundrect id="_x0000_s1047" style="position:absolute;left:4297;top:4516;width:1912;height:541" arcsize="10923f" fillcolor="white [3201]" strokecolor="#4f81bd [3204]" strokeweight="2.5pt">
              <v:shadow color="#868686"/>
              <v:textbox style="mso-next-textbox:#_x0000_s1047">
                <w:txbxContent>
                  <w:p w:rsidR="00FA0695" w:rsidRDefault="00FA0695" w:rsidP="00AE1A97">
                    <w:pPr>
                      <w:jc w:val="center"/>
                    </w:pPr>
                    <w:r>
                      <w:t>Loại bỏ nền</w:t>
                    </w:r>
                  </w:p>
                </w:txbxContent>
              </v:textbox>
            </v:roundrect>
            <v:roundrect id="_x0000_s1048" style="position:absolute;left:4297;top:5507;width:1912;height:541" arcsize="10923f" fillcolor="white [3201]" strokecolor="#4f81bd [3204]" strokeweight="2.5pt">
              <v:shadow color="#868686"/>
              <v:textbox style="mso-next-textbox:#_x0000_s1048">
                <w:txbxContent>
                  <w:p w:rsidR="00FA0695" w:rsidRDefault="00FA0695" w:rsidP="00AE1A97">
                    <w:pPr>
                      <w:jc w:val="center"/>
                    </w:pPr>
                    <w:r>
                      <w:t>Nhị phân hóa</w:t>
                    </w:r>
                  </w:p>
                </w:txbxContent>
              </v:textbox>
            </v:roundrect>
            <v:roundrect id="_x0000_s1049" style="position:absolute;left:4297;top:6498;width:1912;height:541" arcsize="10923f" fillcolor="white [3201]" strokecolor="#4f81bd [3204]" strokeweight="2.5pt">
              <v:shadow color="#868686"/>
              <v:textbox style="mso-next-textbox:#_x0000_s1049">
                <w:txbxContent>
                  <w:p w:rsidR="00FA0695" w:rsidRDefault="00FA0695" w:rsidP="00AE1A97">
                    <w:pPr>
                      <w:jc w:val="center"/>
                    </w:pPr>
                    <w:r>
                      <w:t>Xác định biên</w:t>
                    </w:r>
                  </w:p>
                </w:txbxContent>
              </v:textbox>
            </v:roundrect>
            <v:roundrect id="_x0000_s1050" style="position:absolute;left:7016;top:6498;width:2488;height:541" arcsize="10923f" fillcolor="white [3201]" strokecolor="#4f81bd [3204]" strokeweight="2.5pt">
              <v:shadow color="#868686"/>
              <v:textbox>
                <w:txbxContent>
                  <w:p w:rsidR="00FA0695" w:rsidRDefault="00FA0695" w:rsidP="00AE1A97">
                    <w:pPr>
                      <w:jc w:val="center"/>
                    </w:pPr>
                    <w:r>
                      <w:t>Rút trích đặc trưng</w:t>
                    </w:r>
                  </w:p>
                </w:txbxContent>
              </v:textbox>
            </v:roundrect>
            <v:shape id="_x0000_s1051" type="#_x0000_t32" style="position:absolute;left:3732;top:4781;width:565;height:0" o:connectortype="straight" strokecolor="#4f81bd [3204]" strokeweight="2.25pt">
              <v:stroke endarrow="block"/>
              <v:shadow color="#868686"/>
            </v:shape>
            <v:shape id="_x0000_s1052" type="#_x0000_t32" style="position:absolute;left:5253;top:5057;width:1;height:438;flip:x" o:connectortype="straight" strokecolor="#4f81bd [3204]" strokeweight="2.25pt">
              <v:stroke endarrow="block"/>
              <v:shadow color="#868686"/>
            </v:shape>
            <v:shape id="_x0000_s1054" type="#_x0000_t32" style="position:absolute;left:5254;top:6060;width:1;height:438;flip:x" o:connectortype="straight" strokecolor="#4f81bd [3204]" strokeweight="2.25pt">
              <v:stroke endarrow="block"/>
              <v:shadow color="#868686"/>
            </v:shape>
            <v:shape id="_x0000_s1055" type="#_x0000_t32" style="position:absolute;left:6209;top:6750;width:807;height:1" o:connectortype="straight" strokecolor="#4f81bd [3204]" strokeweight="2.25pt">
              <v:stroke endarrow="block"/>
              <v:shadow color="#868686"/>
            </v:shape>
            <v:shape id="_x0000_s1056" type="#_x0000_t32" style="position:absolute;left:8283;top:5992;width:0;height:506;flip:y" o:connectortype="straight" strokecolor="#4f81bd [3204]" strokeweight="2.25pt">
              <v:stroke endarrow="block"/>
              <v:shadow color="#868686"/>
            </v:shape>
            <v:roundrect id="_x0000_s1057" style="position:absolute;left:7016;top:4931;width:2488;height:1061" arcsize="10923f" fillcolor="white [3201]" strokecolor="#4f81bd [3204]" strokeweight="2.5pt">
              <v:shadow color="#868686"/>
              <v:textbox>
                <w:txbxContent>
                  <w:p w:rsidR="00FA0695" w:rsidRDefault="00FA0695" w:rsidP="00AE1A97">
                    <w:pPr>
                      <w:jc w:val="center"/>
                    </w:pPr>
                    <w:r>
                      <w:t>Xây dựng vector đặc trưng</w:t>
                    </w:r>
                  </w:p>
                </w:txbxContent>
              </v:textbox>
            </v:roundrect>
            <w10:wrap anchorx="margin" anchory="margin"/>
          </v:group>
        </w:pict>
      </w:r>
    </w:p>
    <w:p w:rsidR="004A1202" w:rsidRPr="00FA0695" w:rsidRDefault="004A1202">
      <w:pPr>
        <w:spacing w:after="200" w:line="276" w:lineRule="auto"/>
        <w:jc w:val="left"/>
        <w:rPr>
          <w:rFonts w:cs="Times New Roman"/>
        </w:rPr>
      </w:pPr>
    </w:p>
    <w:p w:rsidR="004A1202" w:rsidRPr="00FA0695" w:rsidRDefault="004A1202">
      <w:pPr>
        <w:spacing w:after="200" w:line="276" w:lineRule="auto"/>
        <w:jc w:val="left"/>
        <w:rPr>
          <w:rFonts w:cs="Times New Roman"/>
        </w:rPr>
      </w:pPr>
    </w:p>
    <w:p w:rsidR="004A1202" w:rsidRPr="00FA0695" w:rsidRDefault="004A1202">
      <w:pPr>
        <w:spacing w:after="200" w:line="276" w:lineRule="auto"/>
        <w:jc w:val="left"/>
        <w:rPr>
          <w:rFonts w:cs="Times New Roman"/>
        </w:rPr>
      </w:pPr>
    </w:p>
    <w:p w:rsidR="004A1202" w:rsidRPr="00FA0695" w:rsidRDefault="004A1202">
      <w:pPr>
        <w:spacing w:after="200" w:line="276" w:lineRule="auto"/>
        <w:jc w:val="left"/>
        <w:rPr>
          <w:rFonts w:cs="Times New Roman"/>
        </w:rPr>
      </w:pPr>
    </w:p>
    <w:p w:rsidR="004A1202" w:rsidRPr="00FA0695" w:rsidRDefault="004A1202">
      <w:pPr>
        <w:spacing w:after="200" w:line="276" w:lineRule="auto"/>
        <w:jc w:val="left"/>
        <w:rPr>
          <w:rFonts w:cs="Times New Roman"/>
        </w:rPr>
      </w:pPr>
    </w:p>
    <w:p w:rsidR="004A1202" w:rsidRPr="00FA0695" w:rsidRDefault="004A1202">
      <w:pPr>
        <w:spacing w:after="200" w:line="276" w:lineRule="auto"/>
        <w:jc w:val="left"/>
        <w:rPr>
          <w:rFonts w:cs="Times New Roman"/>
        </w:rPr>
      </w:pPr>
    </w:p>
    <w:p w:rsidR="004A1202" w:rsidRPr="00FA0695" w:rsidRDefault="004A1202">
      <w:pPr>
        <w:spacing w:after="200" w:line="276" w:lineRule="auto"/>
        <w:jc w:val="left"/>
        <w:rPr>
          <w:rFonts w:cs="Times New Roman"/>
        </w:rPr>
      </w:pPr>
    </w:p>
    <w:p w:rsidR="00274022" w:rsidRPr="00FA0695" w:rsidRDefault="00274022">
      <w:pPr>
        <w:spacing w:after="200" w:line="276" w:lineRule="auto"/>
        <w:jc w:val="left"/>
        <w:rPr>
          <w:rFonts w:cs="Times New Roman"/>
        </w:rPr>
      </w:pPr>
      <w:r w:rsidRPr="00FA0695">
        <w:rPr>
          <w:rFonts w:cs="Times New Roman"/>
        </w:rPr>
        <w:t>Chi tiết từng giai đoạn:</w:t>
      </w:r>
    </w:p>
    <w:p w:rsidR="00FA0695" w:rsidRPr="00FA0695" w:rsidRDefault="00274022" w:rsidP="00274022">
      <w:pPr>
        <w:pStyle w:val="ListParagraph"/>
        <w:numPr>
          <w:ilvl w:val="0"/>
          <w:numId w:val="9"/>
        </w:numPr>
        <w:spacing w:after="200" w:line="276" w:lineRule="auto"/>
        <w:ind w:left="360"/>
        <w:jc w:val="left"/>
        <w:rPr>
          <w:rFonts w:ascii="Times New Roman" w:eastAsiaTheme="majorEastAsia" w:hAnsi="Times New Roman" w:cs="Times New Roman"/>
          <w:b/>
          <w:bCs/>
          <w:color w:val="000000" w:themeColor="text1"/>
          <w:sz w:val="28"/>
          <w:szCs w:val="28"/>
        </w:rPr>
      </w:pPr>
      <w:r w:rsidRPr="00FA0695">
        <w:rPr>
          <w:rFonts w:ascii="Times New Roman" w:hAnsi="Times New Roman" w:cs="Times New Roman"/>
          <w:b/>
          <w:lang w:val="en-US"/>
        </w:rPr>
        <w:t>Thu thập ảnh</w:t>
      </w:r>
      <w:r w:rsidRPr="00FA0695">
        <w:rPr>
          <w:rFonts w:ascii="Times New Roman" w:hAnsi="Times New Roman" w:cs="Times New Roman"/>
          <w:b/>
          <w:lang w:val="en-US"/>
        </w:rPr>
        <w:br/>
      </w:r>
      <w:r w:rsidRPr="00FA0695">
        <w:rPr>
          <w:rFonts w:ascii="Times New Roman" w:hAnsi="Times New Roman" w:cs="Times New Roman"/>
          <w:lang w:val="en-US"/>
        </w:rPr>
        <w:t>Thiết bị được nhóm sử dụng là Webcam 1.3MP, được gắn trên giá đỡ</w:t>
      </w:r>
      <w:r w:rsidR="00FA0695" w:rsidRPr="00FA0695">
        <w:rPr>
          <w:rFonts w:ascii="Times New Roman" w:hAnsi="Times New Roman" w:cs="Times New Roman"/>
          <w:lang w:val="en-US"/>
        </w:rPr>
        <w:t>, bên dưới là bề mặt phẳng.</w:t>
      </w:r>
    </w:p>
    <w:p w:rsidR="00FA0695" w:rsidRPr="00FA0695" w:rsidRDefault="00FA0695" w:rsidP="00274022">
      <w:pPr>
        <w:pStyle w:val="ListParagraph"/>
        <w:numPr>
          <w:ilvl w:val="0"/>
          <w:numId w:val="9"/>
        </w:numPr>
        <w:spacing w:after="200" w:line="276" w:lineRule="auto"/>
        <w:ind w:left="360"/>
        <w:jc w:val="left"/>
        <w:rPr>
          <w:rFonts w:ascii="Times New Roman" w:eastAsiaTheme="majorEastAsia" w:hAnsi="Times New Roman" w:cs="Times New Roman"/>
          <w:b/>
          <w:bCs/>
          <w:color w:val="000000" w:themeColor="text1"/>
          <w:sz w:val="28"/>
          <w:szCs w:val="28"/>
        </w:rPr>
      </w:pPr>
      <w:r w:rsidRPr="00FA0695">
        <w:rPr>
          <w:rFonts w:ascii="Times New Roman" w:hAnsi="Times New Roman" w:cs="Times New Roman"/>
          <w:b/>
          <w:lang w:val="en-US"/>
        </w:rPr>
        <w:t>Tiền xử lý</w:t>
      </w:r>
    </w:p>
    <w:p w:rsidR="00FA0695" w:rsidRPr="00FA0695" w:rsidRDefault="00FA0695" w:rsidP="00FA0695">
      <w:pPr>
        <w:pStyle w:val="ListParagraph"/>
        <w:numPr>
          <w:ilvl w:val="1"/>
          <w:numId w:val="9"/>
        </w:numPr>
        <w:spacing w:after="200" w:line="276" w:lineRule="auto"/>
        <w:ind w:left="720"/>
        <w:jc w:val="left"/>
        <w:rPr>
          <w:rFonts w:ascii="Times New Roman" w:eastAsiaTheme="majorEastAsia" w:hAnsi="Times New Roman" w:cs="Times New Roman"/>
          <w:b/>
          <w:bCs/>
          <w:color w:val="000000" w:themeColor="text1"/>
          <w:szCs w:val="28"/>
        </w:rPr>
      </w:pPr>
      <w:r w:rsidRPr="00FA0695">
        <w:rPr>
          <w:rFonts w:ascii="Times New Roman" w:hAnsi="Times New Roman" w:cs="Times New Roman"/>
          <w:sz w:val="24"/>
          <w:lang w:val="en-US"/>
        </w:rPr>
        <w:t>Loại bỏ nền</w:t>
      </w:r>
    </w:p>
    <w:p w:rsidR="00FA0695" w:rsidRPr="00FA0695" w:rsidRDefault="00FA0695" w:rsidP="00FA0695">
      <w:pPr>
        <w:pStyle w:val="ListParagraph"/>
        <w:numPr>
          <w:ilvl w:val="1"/>
          <w:numId w:val="9"/>
        </w:numPr>
        <w:spacing w:after="200" w:line="276" w:lineRule="auto"/>
        <w:ind w:left="720"/>
        <w:jc w:val="left"/>
        <w:rPr>
          <w:rFonts w:ascii="Times New Roman" w:eastAsiaTheme="majorEastAsia" w:hAnsi="Times New Roman" w:cs="Times New Roman"/>
          <w:b/>
          <w:bCs/>
          <w:color w:val="000000" w:themeColor="text1"/>
          <w:sz w:val="28"/>
          <w:szCs w:val="28"/>
        </w:rPr>
      </w:pPr>
      <w:r w:rsidRPr="00FA0695">
        <w:rPr>
          <w:rFonts w:ascii="Times New Roman" w:hAnsi="Times New Roman" w:cs="Times New Roman"/>
          <w:sz w:val="24"/>
          <w:lang w:val="en-US"/>
        </w:rPr>
        <w:t>Nhị phân hóa</w:t>
      </w:r>
      <w:r w:rsidR="00F72218">
        <w:rPr>
          <w:rFonts w:ascii="Times New Roman" w:hAnsi="Times New Roman" w:cs="Times New Roman"/>
          <w:sz w:val="24"/>
          <w:lang w:val="en-US"/>
        </w:rPr>
        <w:br/>
        <w:t>Ảnh bàn tay đầu tiên được chuyển thành ảnh mức xám (grayscale), sau đó ảnh được nhị phân hóa sử dụng phương pháp Otsu (</w:t>
      </w:r>
      <w:r w:rsidR="00F72218">
        <w:rPr>
          <w:rStyle w:val="apple-style-span"/>
          <w:rFonts w:ascii="Verdana" w:hAnsi="Verdana"/>
          <w:color w:val="000000"/>
          <w:sz w:val="13"/>
          <w:szCs w:val="13"/>
        </w:rPr>
        <w:t>[1] Otsu, N., "A Threshold Selection Method from Gray-Level Histograms,"</w:t>
      </w:r>
      <w:r w:rsidR="00F72218">
        <w:rPr>
          <w:rStyle w:val="apple-converted-space"/>
          <w:rFonts w:ascii="Verdana" w:hAnsi="Verdana"/>
          <w:color w:val="000000"/>
          <w:sz w:val="13"/>
          <w:szCs w:val="13"/>
        </w:rPr>
        <w:t> </w:t>
      </w:r>
      <w:r w:rsidR="00F72218">
        <w:rPr>
          <w:rStyle w:val="citetitle"/>
          <w:rFonts w:ascii="Verdana" w:hAnsi="Verdana"/>
          <w:i/>
          <w:iCs/>
          <w:color w:val="000000"/>
          <w:sz w:val="13"/>
          <w:szCs w:val="13"/>
        </w:rPr>
        <w:t>IEEE Transactions on Systems, Man, and Cybernetics</w:t>
      </w:r>
      <w:r w:rsidR="00F72218">
        <w:rPr>
          <w:rStyle w:val="apple-style-span"/>
          <w:rFonts w:ascii="Verdana" w:hAnsi="Verdana"/>
          <w:color w:val="000000"/>
          <w:sz w:val="13"/>
          <w:szCs w:val="13"/>
        </w:rPr>
        <w:t>, Vol. 9, No. 1, 1979, pp. 62-66.</w:t>
      </w:r>
      <w:r w:rsidR="00F72218">
        <w:rPr>
          <w:rStyle w:val="apple-style-span"/>
          <w:rFonts w:ascii="Verdana" w:hAnsi="Verdana"/>
          <w:color w:val="000000"/>
          <w:sz w:val="13"/>
          <w:szCs w:val="13"/>
          <w:lang w:val="en-US"/>
        </w:rPr>
        <w:t>)</w:t>
      </w:r>
      <w:r w:rsidR="00F72218">
        <w:rPr>
          <w:rFonts w:ascii="Times New Roman" w:hAnsi="Times New Roman" w:cs="Times New Roman"/>
          <w:sz w:val="24"/>
          <w:lang w:val="en-US"/>
        </w:rPr>
        <w:t xml:space="preserve"> để tạo thành ảnh nhị phân.</w:t>
      </w:r>
    </w:p>
    <w:p w:rsidR="00FA0695" w:rsidRPr="00FA0695" w:rsidRDefault="00FA0695" w:rsidP="00FA0695">
      <w:pPr>
        <w:pStyle w:val="ListParagraph"/>
        <w:numPr>
          <w:ilvl w:val="1"/>
          <w:numId w:val="9"/>
        </w:numPr>
        <w:spacing w:after="200" w:line="276" w:lineRule="auto"/>
        <w:ind w:left="720"/>
        <w:jc w:val="left"/>
        <w:rPr>
          <w:rFonts w:ascii="Times New Roman" w:eastAsiaTheme="majorEastAsia" w:hAnsi="Times New Roman" w:cs="Times New Roman"/>
          <w:b/>
          <w:bCs/>
          <w:color w:val="000000" w:themeColor="text1"/>
          <w:sz w:val="28"/>
          <w:szCs w:val="28"/>
        </w:rPr>
      </w:pPr>
      <w:r w:rsidRPr="00FA0695">
        <w:rPr>
          <w:rFonts w:ascii="Times New Roman" w:hAnsi="Times New Roman" w:cs="Times New Roman"/>
          <w:sz w:val="24"/>
          <w:lang w:val="en-US"/>
        </w:rPr>
        <w:t>Xác định biên</w:t>
      </w:r>
      <w:r w:rsidR="00F72218">
        <w:rPr>
          <w:rFonts w:ascii="Times New Roman" w:hAnsi="Times New Roman" w:cs="Times New Roman"/>
          <w:sz w:val="24"/>
          <w:lang w:val="en-US"/>
        </w:rPr>
        <w:br/>
        <w:t>Từ ảnh nhị phân trên, nhóm sử dụng bộ lọc Canny (</w:t>
      </w:r>
      <w:r w:rsidR="00F72218">
        <w:rPr>
          <w:rStyle w:val="apple-style-span"/>
          <w:rFonts w:ascii="Arial" w:hAnsi="Arial" w:cs="Arial"/>
          <w:color w:val="000000"/>
          <w:sz w:val="15"/>
          <w:szCs w:val="15"/>
        </w:rPr>
        <w:t>Canny, J.,</w:t>
      </w:r>
      <w:r w:rsidR="00F72218">
        <w:rPr>
          <w:rStyle w:val="apple-converted-space"/>
          <w:rFonts w:ascii="Arial" w:hAnsi="Arial" w:cs="Arial"/>
          <w:color w:val="000000"/>
          <w:sz w:val="15"/>
          <w:szCs w:val="15"/>
        </w:rPr>
        <w:t> </w:t>
      </w:r>
      <w:r w:rsidR="00F72218">
        <w:rPr>
          <w:rStyle w:val="apple-style-span"/>
          <w:rFonts w:ascii="Arial" w:hAnsi="Arial" w:cs="Arial"/>
          <w:i/>
          <w:iCs/>
          <w:color w:val="000000"/>
          <w:sz w:val="15"/>
          <w:szCs w:val="15"/>
        </w:rPr>
        <w:t>A Computational Approach To Edge Detection</w:t>
      </w:r>
      <w:r w:rsidR="00F72218">
        <w:rPr>
          <w:rStyle w:val="apple-style-span"/>
          <w:rFonts w:ascii="Arial" w:hAnsi="Arial" w:cs="Arial"/>
          <w:color w:val="000000"/>
          <w:sz w:val="15"/>
          <w:szCs w:val="15"/>
        </w:rPr>
        <w:t>, IEEE Trans. Pattern Analysis and Machine Intelligence, 8(6):679–698, 1986.</w:t>
      </w:r>
      <w:r w:rsidR="00F72218">
        <w:rPr>
          <w:rFonts w:ascii="Times New Roman" w:hAnsi="Times New Roman" w:cs="Times New Roman"/>
          <w:sz w:val="24"/>
          <w:lang w:val="en-US"/>
        </w:rPr>
        <w:t xml:space="preserve">) </w:t>
      </w:r>
      <w:r w:rsidR="00D439F2">
        <w:rPr>
          <w:rFonts w:ascii="Times New Roman" w:hAnsi="Times New Roman" w:cs="Times New Roman"/>
          <w:sz w:val="24"/>
          <w:lang w:val="en-US"/>
        </w:rPr>
        <w:t>để xác định các cạnh có trong ảnh bàn tay.</w:t>
      </w:r>
      <w:r w:rsidR="00575D9F">
        <w:rPr>
          <w:rFonts w:ascii="Times New Roman" w:hAnsi="Times New Roman" w:cs="Times New Roman"/>
          <w:sz w:val="24"/>
          <w:lang w:val="en-US"/>
        </w:rPr>
        <w:t xml:space="preserve"> Với ảnh chỉ còn đường biên này, nhóm sử dụng phương pháp do </w:t>
      </w:r>
      <w:r w:rsidR="00575D9F">
        <w:rPr>
          <w:rFonts w:ascii="Times New Roman" w:hAnsi="Times New Roman" w:cs="Times New Roman"/>
          <w:sz w:val="24"/>
          <w:lang w:val="en-US"/>
        </w:rPr>
        <w:lastRenderedPageBreak/>
        <w:t>Suzuki và Abe đề xuất (</w:t>
      </w:r>
      <w:r w:rsidR="00575D9F">
        <w:rPr>
          <w:rFonts w:ascii="Arial" w:hAnsi="Arial" w:cs="Arial"/>
          <w:color w:val="000000"/>
          <w:sz w:val="18"/>
          <w:szCs w:val="18"/>
        </w:rPr>
        <w:t>Suzuki, S. and Abe, K., “Topological Structural Analysis of Digitized Binary Images by Border Following”. CVGIP 30 1, pp 32-46 (1985)</w:t>
      </w:r>
      <w:r w:rsidR="00575D9F">
        <w:rPr>
          <w:rFonts w:ascii="Times New Roman" w:hAnsi="Times New Roman" w:cs="Times New Roman"/>
          <w:sz w:val="24"/>
          <w:lang w:val="en-US"/>
        </w:rPr>
        <w:t xml:space="preserve">) để xác định các contour </w:t>
      </w:r>
    </w:p>
    <w:p w:rsidR="00FA0695" w:rsidRDefault="00FA0695" w:rsidP="00FA0695">
      <w:pPr>
        <w:pStyle w:val="ListParagraph"/>
        <w:numPr>
          <w:ilvl w:val="0"/>
          <w:numId w:val="9"/>
        </w:numPr>
        <w:spacing w:after="200" w:line="276" w:lineRule="auto"/>
        <w:ind w:left="360"/>
        <w:jc w:val="left"/>
        <w:rPr>
          <w:rFonts w:ascii="Times New Roman" w:hAnsi="Times New Roman" w:cs="Times New Roman"/>
          <w:b/>
          <w:lang w:val="en-US"/>
        </w:rPr>
      </w:pPr>
      <w:r>
        <w:rPr>
          <w:rFonts w:ascii="Times New Roman" w:hAnsi="Times New Roman" w:cs="Times New Roman"/>
          <w:b/>
          <w:lang w:val="en-US"/>
        </w:rPr>
        <w:t>Rút trích đặc trưng</w:t>
      </w:r>
    </w:p>
    <w:p w:rsidR="0093793D" w:rsidRPr="00FA0695" w:rsidRDefault="00FA0695" w:rsidP="00FA0695">
      <w:pPr>
        <w:pStyle w:val="ListParagraph"/>
        <w:numPr>
          <w:ilvl w:val="0"/>
          <w:numId w:val="9"/>
        </w:numPr>
        <w:spacing w:after="200" w:line="276" w:lineRule="auto"/>
        <w:ind w:left="360"/>
        <w:jc w:val="left"/>
        <w:rPr>
          <w:rFonts w:ascii="Times New Roman" w:hAnsi="Times New Roman" w:cs="Times New Roman"/>
          <w:b/>
          <w:lang w:val="en-US"/>
        </w:rPr>
      </w:pPr>
      <w:r>
        <w:rPr>
          <w:rFonts w:ascii="Times New Roman" w:hAnsi="Times New Roman" w:cs="Times New Roman"/>
          <w:b/>
          <w:lang w:val="en-US"/>
        </w:rPr>
        <w:t>Xây dựng vector đặc trưng</w:t>
      </w:r>
      <w:r w:rsidR="0093793D" w:rsidRPr="00FA0695">
        <w:rPr>
          <w:rFonts w:ascii="Times New Roman" w:hAnsi="Times New Roman" w:cs="Times New Roman"/>
          <w:b/>
          <w:lang w:val="en-US"/>
        </w:rPr>
        <w:br w:type="page"/>
      </w:r>
    </w:p>
    <w:p w:rsidR="00532ACB" w:rsidRPr="00FA0695" w:rsidRDefault="00767969" w:rsidP="00532ACB">
      <w:pPr>
        <w:pStyle w:val="Heading1"/>
        <w:rPr>
          <w:rFonts w:cs="Times New Roman"/>
        </w:rPr>
      </w:pPr>
      <w:bookmarkStart w:id="93" w:name="_Toc275888662"/>
      <w:r w:rsidRPr="00FA0695">
        <w:rPr>
          <w:rFonts w:cs="Times New Roman"/>
        </w:rPr>
        <w:lastRenderedPageBreak/>
        <w:t>Ứng dụng</w:t>
      </w:r>
      <w:bookmarkEnd w:id="93"/>
    </w:p>
    <w:p w:rsidR="00532ACB" w:rsidRPr="00FA0695" w:rsidRDefault="00BE0CDF" w:rsidP="00336319">
      <w:pPr>
        <w:pStyle w:val="ListParagraph"/>
        <w:numPr>
          <w:ilvl w:val="0"/>
          <w:numId w:val="4"/>
        </w:numPr>
        <w:rPr>
          <w:rFonts w:ascii="Times New Roman" w:hAnsi="Times New Roman" w:cs="Times New Roman"/>
        </w:rPr>
      </w:pPr>
      <w:r w:rsidRPr="00FA0695">
        <w:rPr>
          <w:rFonts w:ascii="Times New Roman" w:hAnsi="Times New Roman" w:cs="Times New Roman"/>
        </w:rPr>
        <w:t>Với các đặc điểm như dễ sử dụng, thân thiện người dùng nên kỹ thuật này được sử dụng nhiều trong các hệ thống cửa ra vào.</w:t>
      </w:r>
      <w:r w:rsidR="0023536F" w:rsidRPr="00FA0695">
        <w:rPr>
          <w:rFonts w:ascii="Times New Roman" w:hAnsi="Times New Roman" w:cs="Times New Roman"/>
        </w:rPr>
        <w:t xml:space="preserve"> Đây cũng là ứng dụng thương mại đầu tiên được phát triển dựa trên kỹ thuật này.</w:t>
      </w:r>
      <w:r w:rsidRPr="00FA0695">
        <w:rPr>
          <w:rFonts w:ascii="Times New Roman" w:hAnsi="Times New Roman" w:cs="Times New Roman"/>
        </w:rPr>
        <w:t xml:space="preserve"> </w:t>
      </w:r>
      <w:r w:rsidR="00532ACB" w:rsidRPr="00FA0695">
        <w:rPr>
          <w:rFonts w:ascii="Times New Roman" w:hAnsi="Times New Roman" w:cs="Times New Roman"/>
        </w:rPr>
        <w:t>Ứng dụng này đã được sử dụng ở làng Olympic 1996, Atlanta (sử dụng máy ID3D); các nhà máy điện hạt nhân ở Mỹ</w:t>
      </w:r>
      <w:r w:rsidR="008D7AA9" w:rsidRPr="00FA0695">
        <w:rPr>
          <w:rFonts w:ascii="Times New Roman" w:hAnsi="Times New Roman" w:cs="Times New Roman"/>
        </w:rPr>
        <w:t>; sân bay quốc tế San Francisco, …</w:t>
      </w:r>
    </w:p>
    <w:p w:rsidR="00532ACB" w:rsidRPr="00FA0695" w:rsidRDefault="00E2638E" w:rsidP="00336319">
      <w:pPr>
        <w:pStyle w:val="ListParagraph"/>
        <w:numPr>
          <w:ilvl w:val="0"/>
          <w:numId w:val="4"/>
        </w:numPr>
        <w:rPr>
          <w:rFonts w:ascii="Times New Roman" w:hAnsi="Times New Roman" w:cs="Times New Roman"/>
        </w:rPr>
      </w:pPr>
      <w:r w:rsidRPr="00FA0695">
        <w:rPr>
          <w:rFonts w:ascii="Times New Roman" w:hAnsi="Times New Roman" w:cs="Times New Roman"/>
        </w:rPr>
        <w:t xml:space="preserve">Một ứng dụng thường thấy khác có sử dụng kỹ thuật này là hệ thống ghi nhận thời gian và sự tham gia. </w:t>
      </w:r>
      <w:r w:rsidR="001C02C7" w:rsidRPr="00FA0695">
        <w:rPr>
          <w:rFonts w:ascii="Times New Roman" w:hAnsi="Times New Roman" w:cs="Times New Roman"/>
        </w:rPr>
        <w:t xml:space="preserve">Khi phát triển ứng dụng này chúng ta hạn chế được việc sử dụng các thông tin như thẻ bấm giờ, thẻ từ, CMND hay việc nhờ người khác bấm giờ giùm. </w:t>
      </w:r>
    </w:p>
    <w:p w:rsidR="00532ACB" w:rsidRPr="00FA0695" w:rsidRDefault="001C02C7" w:rsidP="00336319">
      <w:pPr>
        <w:pStyle w:val="ListParagraph"/>
        <w:numPr>
          <w:ilvl w:val="0"/>
          <w:numId w:val="4"/>
        </w:numPr>
        <w:rPr>
          <w:rFonts w:ascii="Times New Roman" w:hAnsi="Times New Roman" w:cs="Times New Roman"/>
        </w:rPr>
      </w:pPr>
      <w:r w:rsidRPr="00FA0695">
        <w:rPr>
          <w:rFonts w:ascii="Times New Roman" w:hAnsi="Times New Roman" w:cs="Times New Roman"/>
        </w:rPr>
        <w:t xml:space="preserve">Ngoài ra kỹ thuật này còn có được áp dụng trong việc ghi nhận thanh toán trong phạm vi nhỏ (như trong trường học hoặc khách sạn hoặc trong các dịch vụ tài chính của ngân hàng). </w:t>
      </w:r>
    </w:p>
    <w:p w:rsidR="00117650" w:rsidRPr="00FA0695" w:rsidRDefault="008D7AA9" w:rsidP="00336319">
      <w:pPr>
        <w:pStyle w:val="ListParagraph"/>
        <w:numPr>
          <w:ilvl w:val="0"/>
          <w:numId w:val="4"/>
        </w:numPr>
        <w:rPr>
          <w:rFonts w:ascii="Times New Roman" w:hAnsi="Times New Roman" w:cs="Times New Roman"/>
        </w:rPr>
      </w:pPr>
      <w:r w:rsidRPr="00FA0695">
        <w:rPr>
          <w:rFonts w:ascii="Times New Roman" w:hAnsi="Times New Roman" w:cs="Times New Roman"/>
        </w:rPr>
        <w:t>Hệ thống</w:t>
      </w:r>
      <w:r w:rsidR="001C02C7" w:rsidRPr="00FA0695">
        <w:rPr>
          <w:rFonts w:ascii="Times New Roman" w:hAnsi="Times New Roman" w:cs="Times New Roman"/>
        </w:rPr>
        <w:t xml:space="preserve"> Immigration and Naturalization Service Passenger Accelerated Service System (INSPASS) cũng sử dụng đặc điểm sinh trắc học này để cho phép các thương nhân thường xuyên nhập cảnh vào Hoa Kỳ không phải tốn thời gian làm các thủ tục nhập cảnh</w:t>
      </w:r>
      <w:r w:rsidR="00617D47" w:rsidRPr="00FA0695">
        <w:rPr>
          <w:rFonts w:ascii="Times New Roman" w:hAnsi="Times New Roman" w:cs="Times New Roman"/>
        </w:rPr>
        <w:t xml:space="preserve"> từ năm 1994</w:t>
      </w:r>
      <w:r w:rsidR="001C02C7" w:rsidRPr="00FA0695">
        <w:rPr>
          <w:rFonts w:ascii="Times New Roman" w:hAnsi="Times New Roman" w:cs="Times New Roman"/>
        </w:rPr>
        <w:t>.</w:t>
      </w:r>
      <w:r w:rsidR="00532ACB" w:rsidRPr="00FA0695">
        <w:rPr>
          <w:rFonts w:ascii="Times New Roman" w:hAnsi="Times New Roman" w:cs="Times New Roman"/>
        </w:rPr>
        <w:t xml:space="preserve"> </w:t>
      </w:r>
      <w:r w:rsidR="00117650" w:rsidRPr="00FA0695">
        <w:rPr>
          <w:rFonts w:ascii="Times New Roman" w:hAnsi="Times New Roman" w:cs="Times New Roman"/>
        </w:rPr>
        <w:br w:type="page"/>
      </w:r>
    </w:p>
    <w:p w:rsidR="00767969" w:rsidRPr="00FA0695" w:rsidRDefault="00767969" w:rsidP="00B869AE">
      <w:pPr>
        <w:pStyle w:val="Heading1"/>
        <w:rPr>
          <w:rFonts w:cs="Times New Roman"/>
        </w:rPr>
      </w:pPr>
      <w:bookmarkStart w:id="94" w:name="_Toc275888663"/>
      <w:r w:rsidRPr="00FA0695">
        <w:rPr>
          <w:rFonts w:cs="Times New Roman"/>
        </w:rPr>
        <w:lastRenderedPageBreak/>
        <w:t>Hướng phát triển</w:t>
      </w:r>
      <w:bookmarkEnd w:id="94"/>
    </w:p>
    <w:p w:rsidR="00767969" w:rsidRPr="00FA0695" w:rsidRDefault="00404037" w:rsidP="00E90D27">
      <w:pPr>
        <w:ind w:firstLine="360"/>
        <w:rPr>
          <w:rFonts w:cs="Times New Roman"/>
        </w:rPr>
      </w:pPr>
      <w:r w:rsidRPr="00FA0695">
        <w:rPr>
          <w:rFonts w:cs="Times New Roman"/>
        </w:rPr>
        <w:t xml:space="preserve">Các nghiên cứu </w:t>
      </w:r>
      <w:r w:rsidR="009438A0" w:rsidRPr="00FA0695">
        <w:rPr>
          <w:rFonts w:cs="Times New Roman"/>
        </w:rPr>
        <w:t xml:space="preserve">trước đây </w:t>
      </w:r>
      <w:r w:rsidRPr="00FA0695">
        <w:rPr>
          <w:rFonts w:cs="Times New Roman"/>
        </w:rPr>
        <w:t>trên kỹ thuật này chủ yếu tập trung vào hai yếu tố:</w:t>
      </w:r>
    </w:p>
    <w:p w:rsidR="00404037" w:rsidRPr="00FA0695" w:rsidRDefault="00404037" w:rsidP="00404037">
      <w:pPr>
        <w:pStyle w:val="ListParagraph"/>
        <w:numPr>
          <w:ilvl w:val="0"/>
          <w:numId w:val="2"/>
        </w:numPr>
        <w:rPr>
          <w:rFonts w:ascii="Times New Roman" w:hAnsi="Times New Roman" w:cs="Times New Roman"/>
        </w:rPr>
      </w:pPr>
      <w:r w:rsidRPr="00FA0695">
        <w:rPr>
          <w:rFonts w:ascii="Times New Roman" w:hAnsi="Times New Roman" w:cs="Times New Roman"/>
          <w:lang w:val="en-US"/>
        </w:rPr>
        <w:t>Giảm tỉ lệ so khớp thất bại</w:t>
      </w:r>
    </w:p>
    <w:p w:rsidR="00404037" w:rsidRPr="00FA0695" w:rsidRDefault="00404037" w:rsidP="00404037">
      <w:pPr>
        <w:pStyle w:val="ListParagraph"/>
        <w:numPr>
          <w:ilvl w:val="0"/>
          <w:numId w:val="2"/>
        </w:numPr>
        <w:rPr>
          <w:rFonts w:ascii="Times New Roman" w:hAnsi="Times New Roman" w:cs="Times New Roman"/>
        </w:rPr>
      </w:pPr>
      <w:r w:rsidRPr="00FA0695">
        <w:rPr>
          <w:rFonts w:ascii="Times New Roman" w:hAnsi="Times New Roman" w:cs="Times New Roman"/>
        </w:rPr>
        <w:t>Hạn chế sự cần thiết phải đặt tay theo một dạng mẫu nào đó</w:t>
      </w:r>
    </w:p>
    <w:p w:rsidR="00CC7EC1" w:rsidRPr="00FA0695" w:rsidRDefault="009438A0" w:rsidP="009438A0">
      <w:pPr>
        <w:ind w:firstLine="360"/>
        <w:rPr>
          <w:rFonts w:cs="Times New Roman"/>
          <w:lang w:val="vi-VN"/>
        </w:rPr>
      </w:pPr>
      <w:r w:rsidRPr="00FA0695">
        <w:rPr>
          <w:rFonts w:cs="Times New Roman"/>
          <w:lang w:val="vi-VN"/>
        </w:rPr>
        <w:t>Cùng với sự phát triển của công nghệ vật liệu, các máy móc hiện đại và các hướng nghiên cứu mới, hiện nay kỹ thuật nhận diện dựa trên hình dáng bàn tay đang tập trung vào các nghiên cứu sau:</w:t>
      </w:r>
    </w:p>
    <w:p w:rsidR="009438A0" w:rsidRPr="00FA0695" w:rsidRDefault="00923D40" w:rsidP="009438A0">
      <w:pPr>
        <w:pStyle w:val="ListParagraph"/>
        <w:numPr>
          <w:ilvl w:val="0"/>
          <w:numId w:val="2"/>
        </w:numPr>
        <w:spacing w:after="0"/>
        <w:rPr>
          <w:rFonts w:ascii="Times New Roman" w:hAnsi="Times New Roman" w:cs="Times New Roman"/>
        </w:rPr>
      </w:pPr>
      <w:r w:rsidRPr="00FA0695">
        <w:rPr>
          <w:rFonts w:ascii="Times New Roman" w:hAnsi="Times New Roman" w:cs="Times New Roman"/>
          <w:i/>
        </w:rPr>
        <w:t>Trong thương mại</w:t>
      </w:r>
      <w:r w:rsidR="009F53B9" w:rsidRPr="00FA0695">
        <w:rPr>
          <w:rFonts w:ascii="Times New Roman" w:hAnsi="Times New Roman" w:cs="Times New Roman"/>
        </w:rPr>
        <w:t>: các công ty vẫn phát triển và tiếp tục cải tiến các thiết bị nhận diện dựa trên hình dáng bàn tay. Nhằm giảm tỉ lệ so khớp thất bại, các công ty đã</w:t>
      </w:r>
      <w:r w:rsidRPr="00FA0695">
        <w:rPr>
          <w:rFonts w:ascii="Times New Roman" w:hAnsi="Times New Roman" w:cs="Times New Roman"/>
        </w:rPr>
        <w:t xml:space="preserve"> t</w:t>
      </w:r>
      <w:r w:rsidR="009438A0" w:rsidRPr="00FA0695">
        <w:rPr>
          <w:rFonts w:ascii="Times New Roman" w:hAnsi="Times New Roman" w:cs="Times New Roman"/>
        </w:rPr>
        <w:t>ăng số byte của mẫu nhận dạ</w:t>
      </w:r>
      <w:r w:rsidR="009F53B9" w:rsidRPr="00FA0695">
        <w:rPr>
          <w:rFonts w:ascii="Times New Roman" w:hAnsi="Times New Roman" w:cs="Times New Roman"/>
        </w:rPr>
        <w:t>ng. Đồng thời họ cũng</w:t>
      </w:r>
      <w:r w:rsidR="009438A0" w:rsidRPr="00FA0695">
        <w:rPr>
          <w:rFonts w:ascii="Times New Roman" w:hAnsi="Times New Roman" w:cs="Times New Roman"/>
        </w:rPr>
        <w:t xml:space="preserve"> sử dụng các thiết bị quang học có độ phân giải cao hơn trong các mẫu máy mới.</w:t>
      </w:r>
    </w:p>
    <w:p w:rsidR="002177D3" w:rsidRPr="00FA0695" w:rsidRDefault="002177D3" w:rsidP="002177D3">
      <w:pPr>
        <w:spacing w:after="0"/>
        <w:rPr>
          <w:rFonts w:cs="Times New Roman"/>
          <w:lang w:val="vi-VN"/>
        </w:rPr>
      </w:pPr>
    </w:p>
    <w:p w:rsidR="009438A0" w:rsidRPr="00FA0695" w:rsidRDefault="009F53B9" w:rsidP="009438A0">
      <w:pPr>
        <w:pStyle w:val="ListParagraph"/>
        <w:numPr>
          <w:ilvl w:val="0"/>
          <w:numId w:val="2"/>
        </w:numPr>
        <w:spacing w:after="0"/>
        <w:rPr>
          <w:rFonts w:ascii="Times New Roman" w:hAnsi="Times New Roman" w:cs="Times New Roman"/>
        </w:rPr>
      </w:pPr>
      <w:r w:rsidRPr="00FA0695">
        <w:rPr>
          <w:rFonts w:ascii="Times New Roman" w:hAnsi="Times New Roman" w:cs="Times New Roman"/>
          <w:i/>
        </w:rPr>
        <w:t>Trong n</w:t>
      </w:r>
      <w:r w:rsidR="009438A0" w:rsidRPr="00FA0695">
        <w:rPr>
          <w:rFonts w:ascii="Times New Roman" w:hAnsi="Times New Roman" w:cs="Times New Roman"/>
          <w:i/>
        </w:rPr>
        <w:t>ghiên cứu</w:t>
      </w:r>
      <w:r w:rsidRPr="00FA0695">
        <w:rPr>
          <w:rFonts w:ascii="Times New Roman" w:hAnsi="Times New Roman" w:cs="Times New Roman"/>
        </w:rPr>
        <w:t>: các nghiên cứu gần đây chỉ ra hiệu quả của kỹ thuật này không chỉ phụ thuộc vào các đặc điểm sinh trắc của bàn tay mà còn phụ thuộc rất nhiều vào thuật toán rút trích các đặc điểm đó.</w:t>
      </w:r>
      <w:r w:rsidR="009438A0" w:rsidRPr="00FA0695">
        <w:rPr>
          <w:rFonts w:ascii="Times New Roman" w:hAnsi="Times New Roman" w:cs="Times New Roman"/>
        </w:rPr>
        <w:t xml:space="preserve"> </w:t>
      </w:r>
      <w:r w:rsidRPr="00FA0695">
        <w:rPr>
          <w:rFonts w:ascii="Times New Roman" w:hAnsi="Times New Roman" w:cs="Times New Roman"/>
        </w:rPr>
        <w:t>Các nhà nghiên cứu đang cố gắng á</w:t>
      </w:r>
      <w:r w:rsidR="009438A0" w:rsidRPr="00FA0695">
        <w:rPr>
          <w:rFonts w:ascii="Times New Roman" w:hAnsi="Times New Roman" w:cs="Times New Roman"/>
        </w:rPr>
        <w:t>p dụng các thuật toán nhận diện cho phép đặt tay bất kì hoặc chỉ cần vẫy tay trước camera.</w:t>
      </w:r>
      <w:r w:rsidRPr="00FA0695">
        <w:rPr>
          <w:rFonts w:ascii="Times New Roman" w:hAnsi="Times New Roman" w:cs="Times New Roman"/>
        </w:rPr>
        <w:t xml:space="preserve"> Để tăng hiệu quả học cũng tìm cách k</w:t>
      </w:r>
      <w:r w:rsidR="009438A0" w:rsidRPr="00FA0695">
        <w:rPr>
          <w:rFonts w:ascii="Times New Roman" w:hAnsi="Times New Roman" w:cs="Times New Roman"/>
        </w:rPr>
        <w:t>ết hợp 2 hướng thuật toán dựa trên vòng bao ngoài và các đặc điểm hình học.</w:t>
      </w:r>
    </w:p>
    <w:p w:rsidR="002177D3" w:rsidRPr="00FA0695" w:rsidRDefault="002177D3" w:rsidP="002177D3">
      <w:pPr>
        <w:spacing w:after="0"/>
        <w:rPr>
          <w:rFonts w:cs="Times New Roman"/>
          <w:lang w:val="vi-VN"/>
        </w:rPr>
      </w:pPr>
    </w:p>
    <w:p w:rsidR="009438A0" w:rsidRPr="00FA0695" w:rsidRDefault="003672AF" w:rsidP="009438A0">
      <w:pPr>
        <w:pStyle w:val="ListParagraph"/>
        <w:numPr>
          <w:ilvl w:val="0"/>
          <w:numId w:val="2"/>
        </w:numPr>
        <w:rPr>
          <w:rFonts w:ascii="Times New Roman" w:hAnsi="Times New Roman" w:cs="Times New Roman"/>
        </w:rPr>
      </w:pPr>
      <w:r w:rsidRPr="00FA0695">
        <w:rPr>
          <w:rFonts w:ascii="Times New Roman" w:hAnsi="Times New Roman" w:cs="Times New Roman"/>
        </w:rPr>
        <w:t>Ngoài ra một hướng nghiên cứu mới gần đây được quan tâm là k</w:t>
      </w:r>
      <w:r w:rsidR="009438A0" w:rsidRPr="00FA0695">
        <w:rPr>
          <w:rFonts w:ascii="Times New Roman" w:hAnsi="Times New Roman" w:cs="Times New Roman"/>
        </w:rPr>
        <w:t xml:space="preserve">ết hợp với các phương pháp nhận diện sinh trắc </w:t>
      </w:r>
      <w:r w:rsidRPr="00FA0695">
        <w:rPr>
          <w:rFonts w:ascii="Times New Roman" w:hAnsi="Times New Roman" w:cs="Times New Roman"/>
        </w:rPr>
        <w:t>(trong đó có cả nhận diện bằng hình dáng bàn tay)</w:t>
      </w:r>
      <w:r w:rsidR="009438A0" w:rsidRPr="00FA0695">
        <w:rPr>
          <w:rFonts w:ascii="Times New Roman" w:hAnsi="Times New Roman" w:cs="Times New Roman"/>
        </w:rPr>
        <w:t xml:space="preserve"> nhằm tăng hiệu quả của hệ thống nhận diện.</w:t>
      </w:r>
    </w:p>
    <w:p w:rsidR="00C50F4B" w:rsidRPr="00FA0695" w:rsidRDefault="00C50F4B" w:rsidP="00C50F4B">
      <w:pPr>
        <w:rPr>
          <w:rFonts w:cs="Times New Roman"/>
          <w:lang w:val="vi-VN"/>
        </w:rPr>
      </w:pPr>
    </w:p>
    <w:p w:rsidR="007B6430" w:rsidRPr="00FA0695" w:rsidRDefault="007B6430">
      <w:pPr>
        <w:spacing w:after="200" w:line="276" w:lineRule="auto"/>
        <w:jc w:val="left"/>
        <w:rPr>
          <w:rFonts w:cs="Times New Roman"/>
          <w:b/>
          <w:sz w:val="32"/>
          <w:lang w:val="vi-VN"/>
        </w:rPr>
      </w:pPr>
      <w:r w:rsidRPr="00FA0695">
        <w:rPr>
          <w:rFonts w:cs="Times New Roman"/>
          <w:b/>
          <w:sz w:val="32"/>
          <w:lang w:val="vi-VN"/>
        </w:rPr>
        <w:br w:type="page"/>
      </w:r>
    </w:p>
    <w:p w:rsidR="00C50F4B" w:rsidRPr="00FA0695" w:rsidRDefault="00C50F4B" w:rsidP="00B869AE">
      <w:pPr>
        <w:jc w:val="center"/>
        <w:rPr>
          <w:rFonts w:cs="Times New Roman"/>
          <w:b/>
          <w:sz w:val="32"/>
        </w:rPr>
      </w:pPr>
      <w:r w:rsidRPr="00FA0695">
        <w:rPr>
          <w:rFonts w:cs="Times New Roman"/>
          <w:b/>
          <w:sz w:val="32"/>
        </w:rPr>
        <w:lastRenderedPageBreak/>
        <w:t>TÀI LIỆU THAM KHẢO</w:t>
      </w:r>
    </w:p>
    <w:p w:rsidR="00BE4802" w:rsidRPr="00FA0695" w:rsidRDefault="008D448D" w:rsidP="00BE4802">
      <w:pPr>
        <w:pStyle w:val="Bibliography"/>
        <w:rPr>
          <w:rFonts w:cs="Times New Roman"/>
          <w:noProof/>
          <w:vanish/>
        </w:rPr>
      </w:pPr>
      <w:r w:rsidRPr="00FA0695">
        <w:rPr>
          <w:rFonts w:cs="Times New Roman"/>
        </w:rPr>
        <w:fldChar w:fldCharType="begin"/>
      </w:r>
      <w:r w:rsidR="004B780F" w:rsidRPr="00FA0695">
        <w:rPr>
          <w:rFonts w:cs="Times New Roman"/>
        </w:rPr>
        <w:instrText xml:space="preserve"> BIBLIOGRAPHY  \l 1033 </w:instrText>
      </w:r>
      <w:r w:rsidRPr="00FA0695">
        <w:rPr>
          <w:rFonts w:cs="Times New Roman"/>
        </w:rPr>
        <w:fldChar w:fldCharType="separate"/>
      </w:r>
      <w:r w:rsidR="00BE4802" w:rsidRPr="00FA0695">
        <w:rPr>
          <w:rFonts w:cs="Times New Roman"/>
          <w:noProof/>
          <w:vanish/>
        </w:rPr>
        <w:t>x</w:t>
      </w:r>
    </w:p>
    <w:tbl>
      <w:tblPr>
        <w:tblW w:w="5000" w:type="pct"/>
        <w:tblCellSpacing w:w="15" w:type="dxa"/>
        <w:tblCellMar>
          <w:top w:w="15" w:type="dxa"/>
          <w:left w:w="15" w:type="dxa"/>
          <w:bottom w:w="15" w:type="dxa"/>
          <w:right w:w="15" w:type="dxa"/>
        </w:tblCellMar>
        <w:tblLook w:val="04A0"/>
      </w:tblPr>
      <w:tblGrid>
        <w:gridCol w:w="379"/>
        <w:gridCol w:w="8832"/>
      </w:tblGrid>
      <w:tr w:rsidR="00BE4802" w:rsidRPr="00FA0695" w:rsidTr="00BE4802">
        <w:trPr>
          <w:tblCellSpacing w:w="15" w:type="dxa"/>
        </w:trPr>
        <w:tc>
          <w:tcPr>
            <w:tcW w:w="0" w:type="auto"/>
            <w:hideMark/>
          </w:tcPr>
          <w:p w:rsidR="00BE4802" w:rsidRPr="00FA0695" w:rsidRDefault="00BE4802">
            <w:pPr>
              <w:pStyle w:val="Bibliography"/>
              <w:jc w:val="right"/>
              <w:rPr>
                <w:rFonts w:eastAsiaTheme="minorEastAsia" w:cs="Times New Roman"/>
                <w:noProof/>
              </w:rPr>
            </w:pPr>
            <w:r w:rsidRPr="00FA0695">
              <w:rPr>
                <w:rFonts w:cs="Times New Roman"/>
                <w:noProof/>
              </w:rPr>
              <w:t>[1]</w:t>
            </w:r>
          </w:p>
        </w:tc>
        <w:tc>
          <w:tcPr>
            <w:tcW w:w="0" w:type="auto"/>
            <w:hideMark/>
          </w:tcPr>
          <w:p w:rsidR="00BE4802" w:rsidRPr="00FA0695" w:rsidRDefault="00BE4802">
            <w:pPr>
              <w:pStyle w:val="Bibliography"/>
              <w:rPr>
                <w:rFonts w:eastAsiaTheme="minorEastAsia" w:cs="Times New Roman"/>
                <w:noProof/>
              </w:rPr>
            </w:pPr>
            <w:r w:rsidRPr="00FA0695">
              <w:rPr>
                <w:rFonts w:cs="Times New Roman"/>
                <w:noProof/>
              </w:rPr>
              <w:t>Kresimir Delac and Mislav Grgic, "A survey of biometric recognition methods," 2004.</w:t>
            </w:r>
          </w:p>
        </w:tc>
      </w:tr>
      <w:tr w:rsidR="00BE4802" w:rsidRPr="00FA0695" w:rsidTr="00BE4802">
        <w:trPr>
          <w:tblCellSpacing w:w="15" w:type="dxa"/>
        </w:trPr>
        <w:tc>
          <w:tcPr>
            <w:tcW w:w="0" w:type="auto"/>
            <w:hideMark/>
          </w:tcPr>
          <w:p w:rsidR="00BE4802" w:rsidRPr="00FA0695" w:rsidRDefault="00BE4802">
            <w:pPr>
              <w:pStyle w:val="Bibliography"/>
              <w:jc w:val="right"/>
              <w:rPr>
                <w:rFonts w:eastAsiaTheme="minorEastAsia" w:cs="Times New Roman"/>
                <w:noProof/>
              </w:rPr>
            </w:pPr>
            <w:bookmarkStart w:id="95" w:name="Sul"/>
            <w:r w:rsidRPr="00FA0695">
              <w:rPr>
                <w:rFonts w:cs="Times New Roman"/>
                <w:noProof/>
              </w:rPr>
              <w:t>[2]</w:t>
            </w:r>
            <w:bookmarkEnd w:id="95"/>
          </w:p>
        </w:tc>
        <w:tc>
          <w:tcPr>
            <w:tcW w:w="0" w:type="auto"/>
            <w:hideMark/>
          </w:tcPr>
          <w:p w:rsidR="00BE4802" w:rsidRPr="00FA0695" w:rsidRDefault="00BE4802">
            <w:pPr>
              <w:pStyle w:val="Bibliography"/>
              <w:rPr>
                <w:rFonts w:eastAsiaTheme="minorEastAsia" w:cs="Times New Roman"/>
                <w:noProof/>
              </w:rPr>
            </w:pPr>
            <w:r w:rsidRPr="00FA0695">
              <w:rPr>
                <w:rFonts w:cs="Times New Roman"/>
                <w:noProof/>
              </w:rPr>
              <w:t xml:space="preserve">Ravindra Thool, Balwant sonkamble Sulochana Sonkamble, "Survey of biometric recognition systems and their applications," </w:t>
            </w:r>
            <w:r w:rsidRPr="00FA0695">
              <w:rPr>
                <w:rFonts w:cs="Times New Roman"/>
                <w:i/>
                <w:iCs/>
                <w:noProof/>
              </w:rPr>
              <w:t>Journal of Theoretical and Applied Information Technology</w:t>
            </w:r>
            <w:r w:rsidRPr="00FA0695">
              <w:rPr>
                <w:rFonts w:cs="Times New Roman"/>
                <w:noProof/>
              </w:rPr>
              <w:t>, vol. 11, pp. 45-51.</w:t>
            </w:r>
          </w:p>
        </w:tc>
      </w:tr>
      <w:tr w:rsidR="00BE4802" w:rsidRPr="00FA0695" w:rsidTr="00BE4802">
        <w:trPr>
          <w:tblCellSpacing w:w="15" w:type="dxa"/>
        </w:trPr>
        <w:tc>
          <w:tcPr>
            <w:tcW w:w="0" w:type="auto"/>
            <w:hideMark/>
          </w:tcPr>
          <w:p w:rsidR="00BE4802" w:rsidRPr="00FA0695" w:rsidRDefault="00BE4802">
            <w:pPr>
              <w:pStyle w:val="Bibliography"/>
              <w:jc w:val="right"/>
              <w:rPr>
                <w:rFonts w:eastAsiaTheme="minorEastAsia" w:cs="Times New Roman"/>
                <w:noProof/>
              </w:rPr>
            </w:pPr>
            <w:bookmarkStart w:id="96" w:name="Ani08"/>
            <w:r w:rsidRPr="00FA0695">
              <w:rPr>
                <w:rFonts w:cs="Times New Roman"/>
                <w:noProof/>
              </w:rPr>
              <w:t>[3]</w:t>
            </w:r>
            <w:bookmarkEnd w:id="96"/>
          </w:p>
        </w:tc>
        <w:tc>
          <w:tcPr>
            <w:tcW w:w="0" w:type="auto"/>
            <w:hideMark/>
          </w:tcPr>
          <w:p w:rsidR="00BE4802" w:rsidRPr="00FA0695" w:rsidRDefault="00BE4802">
            <w:pPr>
              <w:pStyle w:val="Bibliography"/>
              <w:rPr>
                <w:rFonts w:eastAsiaTheme="minorEastAsia" w:cs="Times New Roman"/>
                <w:noProof/>
              </w:rPr>
            </w:pPr>
            <w:r w:rsidRPr="00FA0695">
              <w:rPr>
                <w:rFonts w:cs="Times New Roman"/>
                <w:noProof/>
              </w:rPr>
              <w:t xml:space="preserve">Patrick Flynn, Arun A. Ross Anil K. Jain, Ed., </w:t>
            </w:r>
            <w:r w:rsidRPr="00FA0695">
              <w:rPr>
                <w:rFonts w:cs="Times New Roman"/>
                <w:i/>
                <w:iCs/>
                <w:noProof/>
              </w:rPr>
              <w:t>Handbook of biometrics</w:t>
            </w:r>
            <w:r w:rsidRPr="00FA0695">
              <w:rPr>
                <w:rFonts w:cs="Times New Roman"/>
                <w:noProof/>
              </w:rPr>
              <w:t>.: Springer, 2008.</w:t>
            </w:r>
          </w:p>
        </w:tc>
      </w:tr>
    </w:tbl>
    <w:p w:rsidR="00BE4802" w:rsidRPr="00FA0695" w:rsidRDefault="00BE4802" w:rsidP="00BE4802">
      <w:pPr>
        <w:pStyle w:val="Bibliography"/>
        <w:rPr>
          <w:rFonts w:eastAsiaTheme="minorEastAsia" w:cs="Times New Roman"/>
          <w:noProof/>
          <w:vanish/>
        </w:rPr>
      </w:pPr>
      <w:r w:rsidRPr="00FA0695">
        <w:rPr>
          <w:rFonts w:cs="Times New Roman"/>
          <w:noProof/>
          <w:vanish/>
        </w:rPr>
        <w:t>x</w:t>
      </w:r>
    </w:p>
    <w:p w:rsidR="004B780F" w:rsidRPr="00FA0695" w:rsidRDefault="008D448D" w:rsidP="00BE4802">
      <w:pPr>
        <w:rPr>
          <w:rFonts w:cs="Times New Roman"/>
        </w:rPr>
      </w:pPr>
      <w:r w:rsidRPr="00FA0695">
        <w:rPr>
          <w:rFonts w:cs="Times New Roman"/>
        </w:rPr>
        <w:fldChar w:fldCharType="end"/>
      </w:r>
    </w:p>
    <w:sectPr w:rsidR="004B780F" w:rsidRPr="00FA0695" w:rsidSect="007B6430">
      <w:footerReference w:type="default" r:id="rId13"/>
      <w:type w:val="continuous"/>
      <w:pgSz w:w="12240" w:h="15840"/>
      <w:pgMar w:top="1701" w:right="1134" w:bottom="1985" w:left="1985" w:header="720" w:footer="720" w:gutter="0"/>
      <w:pgNumType w:start="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6527" w:rsidRDefault="00DC6527" w:rsidP="007B6430">
      <w:pPr>
        <w:spacing w:line="240" w:lineRule="auto"/>
      </w:pPr>
      <w:r>
        <w:separator/>
      </w:r>
    </w:p>
    <w:p w:rsidR="00DC6527" w:rsidRDefault="00DC6527"/>
  </w:endnote>
  <w:endnote w:type="continuationSeparator" w:id="1">
    <w:p w:rsidR="00DC6527" w:rsidRDefault="00DC6527" w:rsidP="007B6430">
      <w:pPr>
        <w:spacing w:line="240" w:lineRule="auto"/>
      </w:pPr>
      <w:r>
        <w:continuationSeparator/>
      </w:r>
    </w:p>
    <w:p w:rsidR="00DC6527" w:rsidRDefault="00DC6527"/>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695" w:rsidRDefault="00FA0695">
    <w:pPr>
      <w:pStyle w:val="Footer"/>
      <w:jc w:val="center"/>
    </w:pPr>
  </w:p>
  <w:p w:rsidR="00FA0695" w:rsidRDefault="00FA069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66800"/>
      <w:docPartObj>
        <w:docPartGallery w:val="Page Numbers (Bottom of Page)"/>
        <w:docPartUnique/>
      </w:docPartObj>
    </w:sdtPr>
    <w:sdtContent>
      <w:p w:rsidR="00FA0695" w:rsidRDefault="00FA0695">
        <w:pPr>
          <w:pStyle w:val="Footer"/>
          <w:jc w:val="center"/>
        </w:pPr>
        <w:fldSimple w:instr=" PAGE   \* MERGEFORMAT ">
          <w:r w:rsidR="00F72218">
            <w:rPr>
              <w:noProof/>
            </w:rPr>
            <w:t>iii</w:t>
          </w:r>
        </w:fldSimple>
      </w:p>
    </w:sdtContent>
  </w:sdt>
  <w:p w:rsidR="00FA0695" w:rsidRDefault="00FA069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695" w:rsidRDefault="00FA0695">
    <w:pPr>
      <w:pStyle w:val="Footer"/>
      <w:jc w:val="center"/>
    </w:pPr>
    <w:fldSimple w:instr=" PAGE   \* MERGEFORMAT ">
      <w:r w:rsidR="00942661">
        <w:rPr>
          <w:noProof/>
        </w:rPr>
        <w:t>10</w:t>
      </w:r>
    </w:fldSimple>
  </w:p>
  <w:p w:rsidR="00FA0695" w:rsidRDefault="00FA0695">
    <w:pPr>
      <w:pStyle w:val="Footer"/>
    </w:pPr>
  </w:p>
  <w:p w:rsidR="00FA0695" w:rsidRDefault="00FA0695"/>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6527" w:rsidRDefault="00DC6527" w:rsidP="007B6430">
      <w:pPr>
        <w:spacing w:line="240" w:lineRule="auto"/>
      </w:pPr>
      <w:r>
        <w:separator/>
      </w:r>
    </w:p>
    <w:p w:rsidR="00DC6527" w:rsidRDefault="00DC6527"/>
  </w:footnote>
  <w:footnote w:type="continuationSeparator" w:id="1">
    <w:p w:rsidR="00DC6527" w:rsidRDefault="00DC6527" w:rsidP="007B6430">
      <w:pPr>
        <w:spacing w:line="240" w:lineRule="auto"/>
      </w:pPr>
      <w:r>
        <w:continuationSeparator/>
      </w:r>
    </w:p>
    <w:p w:rsidR="00DC6527" w:rsidRDefault="00DC6527"/>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642CD"/>
    <w:multiLevelType w:val="hybridMultilevel"/>
    <w:tmpl w:val="F0C428E6"/>
    <w:lvl w:ilvl="0" w:tplc="0409000F">
      <w:start w:val="1"/>
      <w:numFmt w:val="decimal"/>
      <w:lvlText w:val="%1."/>
      <w:lvlJc w:val="left"/>
      <w:pPr>
        <w:ind w:left="3588" w:hanging="360"/>
      </w:pPr>
    </w:lvl>
    <w:lvl w:ilvl="1" w:tplc="04090019" w:tentative="1">
      <w:start w:val="1"/>
      <w:numFmt w:val="lowerLetter"/>
      <w:lvlText w:val="%2."/>
      <w:lvlJc w:val="left"/>
      <w:pPr>
        <w:ind w:left="4308" w:hanging="360"/>
      </w:pPr>
    </w:lvl>
    <w:lvl w:ilvl="2" w:tplc="0409001B" w:tentative="1">
      <w:start w:val="1"/>
      <w:numFmt w:val="lowerRoman"/>
      <w:lvlText w:val="%3."/>
      <w:lvlJc w:val="right"/>
      <w:pPr>
        <w:ind w:left="5028" w:hanging="180"/>
      </w:pPr>
    </w:lvl>
    <w:lvl w:ilvl="3" w:tplc="0409000F" w:tentative="1">
      <w:start w:val="1"/>
      <w:numFmt w:val="decimal"/>
      <w:lvlText w:val="%4."/>
      <w:lvlJc w:val="left"/>
      <w:pPr>
        <w:ind w:left="5748" w:hanging="360"/>
      </w:pPr>
    </w:lvl>
    <w:lvl w:ilvl="4" w:tplc="04090019" w:tentative="1">
      <w:start w:val="1"/>
      <w:numFmt w:val="lowerLetter"/>
      <w:lvlText w:val="%5."/>
      <w:lvlJc w:val="left"/>
      <w:pPr>
        <w:ind w:left="6468" w:hanging="360"/>
      </w:pPr>
    </w:lvl>
    <w:lvl w:ilvl="5" w:tplc="0409001B" w:tentative="1">
      <w:start w:val="1"/>
      <w:numFmt w:val="lowerRoman"/>
      <w:lvlText w:val="%6."/>
      <w:lvlJc w:val="right"/>
      <w:pPr>
        <w:ind w:left="7188" w:hanging="180"/>
      </w:pPr>
    </w:lvl>
    <w:lvl w:ilvl="6" w:tplc="0409000F" w:tentative="1">
      <w:start w:val="1"/>
      <w:numFmt w:val="decimal"/>
      <w:lvlText w:val="%7."/>
      <w:lvlJc w:val="left"/>
      <w:pPr>
        <w:ind w:left="7908" w:hanging="360"/>
      </w:pPr>
    </w:lvl>
    <w:lvl w:ilvl="7" w:tplc="04090019" w:tentative="1">
      <w:start w:val="1"/>
      <w:numFmt w:val="lowerLetter"/>
      <w:lvlText w:val="%8."/>
      <w:lvlJc w:val="left"/>
      <w:pPr>
        <w:ind w:left="8628" w:hanging="360"/>
      </w:pPr>
    </w:lvl>
    <w:lvl w:ilvl="8" w:tplc="0409001B" w:tentative="1">
      <w:start w:val="1"/>
      <w:numFmt w:val="lowerRoman"/>
      <w:lvlText w:val="%9."/>
      <w:lvlJc w:val="right"/>
      <w:pPr>
        <w:ind w:left="9348" w:hanging="180"/>
      </w:pPr>
    </w:lvl>
  </w:abstractNum>
  <w:abstractNum w:abstractNumId="1">
    <w:nsid w:val="25060BFE"/>
    <w:multiLevelType w:val="hybridMultilevel"/>
    <w:tmpl w:val="C8AC0FF2"/>
    <w:lvl w:ilvl="0" w:tplc="126E76E0">
      <w:start w:val="1"/>
      <w:numFmt w:val="decimal"/>
      <w:lvlText w:val="%1."/>
      <w:lvlJc w:val="left"/>
      <w:pPr>
        <w:ind w:left="3588" w:hanging="360"/>
      </w:pPr>
      <w:rPr>
        <w:rFonts w:ascii="Times New Roman" w:hAnsi="Times New Roman" w:hint="default"/>
        <w:b w:val="0"/>
        <w:i/>
        <w:sz w:val="24"/>
      </w:rPr>
    </w:lvl>
    <w:lvl w:ilvl="1" w:tplc="B9D8487A">
      <w:start w:val="1"/>
      <w:numFmt w:val="lowerLetter"/>
      <w:lvlText w:val="%2."/>
      <w:lvlJc w:val="left"/>
      <w:pPr>
        <w:ind w:left="4308" w:hanging="360"/>
      </w:pPr>
      <w:rPr>
        <w:rFonts w:ascii="Times New Roman" w:hAnsi="Times New Roman" w:hint="default"/>
        <w:sz w:val="24"/>
      </w:rPr>
    </w:lvl>
    <w:lvl w:ilvl="2" w:tplc="0409001B">
      <w:start w:val="1"/>
      <w:numFmt w:val="lowerRoman"/>
      <w:lvlText w:val="%3."/>
      <w:lvlJc w:val="right"/>
      <w:pPr>
        <w:ind w:left="5028" w:hanging="180"/>
      </w:pPr>
    </w:lvl>
    <w:lvl w:ilvl="3" w:tplc="0409000F" w:tentative="1">
      <w:start w:val="1"/>
      <w:numFmt w:val="decimal"/>
      <w:lvlText w:val="%4."/>
      <w:lvlJc w:val="left"/>
      <w:pPr>
        <w:ind w:left="5748" w:hanging="360"/>
      </w:pPr>
    </w:lvl>
    <w:lvl w:ilvl="4" w:tplc="04090019" w:tentative="1">
      <w:start w:val="1"/>
      <w:numFmt w:val="lowerLetter"/>
      <w:lvlText w:val="%5."/>
      <w:lvlJc w:val="left"/>
      <w:pPr>
        <w:ind w:left="6468" w:hanging="360"/>
      </w:pPr>
    </w:lvl>
    <w:lvl w:ilvl="5" w:tplc="0409001B" w:tentative="1">
      <w:start w:val="1"/>
      <w:numFmt w:val="lowerRoman"/>
      <w:lvlText w:val="%6."/>
      <w:lvlJc w:val="right"/>
      <w:pPr>
        <w:ind w:left="7188" w:hanging="180"/>
      </w:pPr>
    </w:lvl>
    <w:lvl w:ilvl="6" w:tplc="0409000F" w:tentative="1">
      <w:start w:val="1"/>
      <w:numFmt w:val="decimal"/>
      <w:lvlText w:val="%7."/>
      <w:lvlJc w:val="left"/>
      <w:pPr>
        <w:ind w:left="7908" w:hanging="360"/>
      </w:pPr>
    </w:lvl>
    <w:lvl w:ilvl="7" w:tplc="04090019" w:tentative="1">
      <w:start w:val="1"/>
      <w:numFmt w:val="lowerLetter"/>
      <w:lvlText w:val="%8."/>
      <w:lvlJc w:val="left"/>
      <w:pPr>
        <w:ind w:left="8628" w:hanging="360"/>
      </w:pPr>
    </w:lvl>
    <w:lvl w:ilvl="8" w:tplc="0409001B" w:tentative="1">
      <w:start w:val="1"/>
      <w:numFmt w:val="lowerRoman"/>
      <w:lvlText w:val="%9."/>
      <w:lvlJc w:val="right"/>
      <w:pPr>
        <w:ind w:left="9348" w:hanging="180"/>
      </w:pPr>
    </w:lvl>
  </w:abstractNum>
  <w:abstractNum w:abstractNumId="2">
    <w:nsid w:val="2E790EAC"/>
    <w:multiLevelType w:val="multilevel"/>
    <w:tmpl w:val="347606D4"/>
    <w:lvl w:ilvl="0">
      <w:start w:val="1"/>
      <w:numFmt w:val="decimal"/>
      <w:suff w:val="space"/>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00A3682"/>
    <w:multiLevelType w:val="multilevel"/>
    <w:tmpl w:val="19F2A58C"/>
    <w:lvl w:ilvl="0">
      <w:start w:val="1"/>
      <w:numFmt w:val="decimal"/>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4B67038C"/>
    <w:multiLevelType w:val="multilevel"/>
    <w:tmpl w:val="7C789BBA"/>
    <w:lvl w:ilvl="0">
      <w:start w:val="1"/>
      <w:numFmt w:val="decimal"/>
      <w:pStyle w:val="Heading1"/>
      <w:suff w:val="space"/>
      <w:lvlText w:val="%1."/>
      <w:lvlJc w:val="left"/>
      <w:pPr>
        <w:ind w:left="360" w:hanging="36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4BB93827"/>
    <w:multiLevelType w:val="hybridMultilevel"/>
    <w:tmpl w:val="7D28F448"/>
    <w:lvl w:ilvl="0" w:tplc="9A1A641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53967441"/>
    <w:multiLevelType w:val="hybridMultilevel"/>
    <w:tmpl w:val="734CA1D4"/>
    <w:lvl w:ilvl="0" w:tplc="A1ACE7E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7E0314BA"/>
    <w:multiLevelType w:val="hybridMultilevel"/>
    <w:tmpl w:val="15D605C0"/>
    <w:lvl w:ilvl="0" w:tplc="A1ACE7E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7EC523C9"/>
    <w:multiLevelType w:val="hybridMultilevel"/>
    <w:tmpl w:val="00BED0C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
  </w:num>
  <w:num w:numId="2">
    <w:abstractNumId w:val="7"/>
  </w:num>
  <w:num w:numId="3">
    <w:abstractNumId w:val="8"/>
  </w:num>
  <w:num w:numId="4">
    <w:abstractNumId w:val="5"/>
  </w:num>
  <w:num w:numId="5">
    <w:abstractNumId w:val="2"/>
  </w:num>
  <w:num w:numId="6">
    <w:abstractNumId w:val="3"/>
  </w:num>
  <w:num w:numId="7">
    <w:abstractNumId w:val="6"/>
  </w:num>
  <w:num w:numId="8">
    <w:abstractNumId w:val="0"/>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hideGrammaticalErrors/>
  <w:defaultTabStop w:val="720"/>
  <w:characterSpacingControl w:val="doNotCompress"/>
  <w:footnotePr>
    <w:footnote w:id="0"/>
    <w:footnote w:id="1"/>
  </w:footnotePr>
  <w:endnotePr>
    <w:endnote w:id="0"/>
    <w:endnote w:id="1"/>
  </w:endnotePr>
  <w:compat/>
  <w:rsids>
    <w:rsidRoot w:val="001D5273"/>
    <w:rsid w:val="0001532F"/>
    <w:rsid w:val="00016465"/>
    <w:rsid w:val="000305EA"/>
    <w:rsid w:val="0006722F"/>
    <w:rsid w:val="0009106F"/>
    <w:rsid w:val="00113989"/>
    <w:rsid w:val="00117650"/>
    <w:rsid w:val="001423D4"/>
    <w:rsid w:val="00151197"/>
    <w:rsid w:val="001736EF"/>
    <w:rsid w:val="00176DE6"/>
    <w:rsid w:val="001B14CE"/>
    <w:rsid w:val="001B455E"/>
    <w:rsid w:val="001C02C7"/>
    <w:rsid w:val="001D5273"/>
    <w:rsid w:val="001E57D4"/>
    <w:rsid w:val="002177D3"/>
    <w:rsid w:val="0023536F"/>
    <w:rsid w:val="00274022"/>
    <w:rsid w:val="0028650D"/>
    <w:rsid w:val="002E49F9"/>
    <w:rsid w:val="002E7076"/>
    <w:rsid w:val="00302C2C"/>
    <w:rsid w:val="00305E1F"/>
    <w:rsid w:val="00315875"/>
    <w:rsid w:val="00325A90"/>
    <w:rsid w:val="00336319"/>
    <w:rsid w:val="003672AF"/>
    <w:rsid w:val="003A58CF"/>
    <w:rsid w:val="003E7A8D"/>
    <w:rsid w:val="00404037"/>
    <w:rsid w:val="00450C25"/>
    <w:rsid w:val="00460E80"/>
    <w:rsid w:val="00475D8C"/>
    <w:rsid w:val="004868D9"/>
    <w:rsid w:val="00487010"/>
    <w:rsid w:val="00491291"/>
    <w:rsid w:val="00494634"/>
    <w:rsid w:val="004A1202"/>
    <w:rsid w:val="004B0006"/>
    <w:rsid w:val="004B780F"/>
    <w:rsid w:val="004D7145"/>
    <w:rsid w:val="00507BC8"/>
    <w:rsid w:val="0051104A"/>
    <w:rsid w:val="00511ED5"/>
    <w:rsid w:val="00532ACB"/>
    <w:rsid w:val="005448BC"/>
    <w:rsid w:val="00557F8D"/>
    <w:rsid w:val="00575D9F"/>
    <w:rsid w:val="0058666E"/>
    <w:rsid w:val="0060624C"/>
    <w:rsid w:val="00617D47"/>
    <w:rsid w:val="00666392"/>
    <w:rsid w:val="006A4D8D"/>
    <w:rsid w:val="006D77D6"/>
    <w:rsid w:val="006F6462"/>
    <w:rsid w:val="0071043A"/>
    <w:rsid w:val="007141FB"/>
    <w:rsid w:val="00764B71"/>
    <w:rsid w:val="00767969"/>
    <w:rsid w:val="00780371"/>
    <w:rsid w:val="007901B3"/>
    <w:rsid w:val="007A2BCC"/>
    <w:rsid w:val="007B6430"/>
    <w:rsid w:val="007D28BB"/>
    <w:rsid w:val="007F0E73"/>
    <w:rsid w:val="008062C0"/>
    <w:rsid w:val="00844DC0"/>
    <w:rsid w:val="00851B49"/>
    <w:rsid w:val="00862126"/>
    <w:rsid w:val="00872715"/>
    <w:rsid w:val="008918AE"/>
    <w:rsid w:val="008D448D"/>
    <w:rsid w:val="008D7AA9"/>
    <w:rsid w:val="00923D40"/>
    <w:rsid w:val="0093793D"/>
    <w:rsid w:val="00941649"/>
    <w:rsid w:val="00942661"/>
    <w:rsid w:val="009438A0"/>
    <w:rsid w:val="009B62DC"/>
    <w:rsid w:val="009F53B9"/>
    <w:rsid w:val="009F666C"/>
    <w:rsid w:val="00A011BE"/>
    <w:rsid w:val="00A17E6A"/>
    <w:rsid w:val="00A6690A"/>
    <w:rsid w:val="00AA41C4"/>
    <w:rsid w:val="00AB00FD"/>
    <w:rsid w:val="00AD2AF1"/>
    <w:rsid w:val="00AE1A97"/>
    <w:rsid w:val="00AE2262"/>
    <w:rsid w:val="00B04E14"/>
    <w:rsid w:val="00B122CD"/>
    <w:rsid w:val="00B145B1"/>
    <w:rsid w:val="00B21B17"/>
    <w:rsid w:val="00B3265E"/>
    <w:rsid w:val="00B869AE"/>
    <w:rsid w:val="00B8789C"/>
    <w:rsid w:val="00BB5E52"/>
    <w:rsid w:val="00BC35A5"/>
    <w:rsid w:val="00BE0CDF"/>
    <w:rsid w:val="00BE4802"/>
    <w:rsid w:val="00BF40EB"/>
    <w:rsid w:val="00C06404"/>
    <w:rsid w:val="00C14A56"/>
    <w:rsid w:val="00C37342"/>
    <w:rsid w:val="00C50F4B"/>
    <w:rsid w:val="00C76C13"/>
    <w:rsid w:val="00CA6FE3"/>
    <w:rsid w:val="00CC7EC1"/>
    <w:rsid w:val="00D03947"/>
    <w:rsid w:val="00D03963"/>
    <w:rsid w:val="00D073C6"/>
    <w:rsid w:val="00D419AB"/>
    <w:rsid w:val="00D439F2"/>
    <w:rsid w:val="00D51E78"/>
    <w:rsid w:val="00DC6527"/>
    <w:rsid w:val="00DD5F70"/>
    <w:rsid w:val="00E077D1"/>
    <w:rsid w:val="00E23782"/>
    <w:rsid w:val="00E2638E"/>
    <w:rsid w:val="00E35E67"/>
    <w:rsid w:val="00E35FC4"/>
    <w:rsid w:val="00E90D27"/>
    <w:rsid w:val="00E913D5"/>
    <w:rsid w:val="00E97C44"/>
    <w:rsid w:val="00EA6F1E"/>
    <w:rsid w:val="00EB77FE"/>
    <w:rsid w:val="00EB7844"/>
    <w:rsid w:val="00ED2771"/>
    <w:rsid w:val="00EE0750"/>
    <w:rsid w:val="00F23A1D"/>
    <w:rsid w:val="00F25022"/>
    <w:rsid w:val="00F354D5"/>
    <w:rsid w:val="00F56CC7"/>
    <w:rsid w:val="00F62531"/>
    <w:rsid w:val="00F72218"/>
    <w:rsid w:val="00FA06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o:shapedefaults>
    <o:shapelayout v:ext="edit">
      <o:idmap v:ext="edit" data="1"/>
      <o:rules v:ext="edit">
        <o:r id="V:Rule8" type="connector" idref="#_x0000_s1036">
          <o:proxy start="" idref="#_x0000_s1029" connectloc="3"/>
          <o:proxy end="" idref="#_x0000_s1030" connectloc="1"/>
        </o:r>
        <o:r id="V:Rule9" type="connector" idref="#_x0000_s1037">
          <o:proxy start="" idref="#_x0000_s1030" connectloc="3"/>
          <o:proxy end="" idref="#_x0000_s1031" connectloc="1"/>
        </o:r>
        <o:r id="V:Rule10" type="connector" idref="#_x0000_s1038">
          <o:proxy start="" idref="#_x0000_s1031" connectloc="3"/>
          <o:proxy end="" idref="#_x0000_s1032" connectloc="1"/>
        </o:r>
        <o:r id="V:Rule11" type="connector" idref="#_x0000_s1039">
          <o:proxy start="" idref="#_x0000_s1032" connectloc="3"/>
          <o:proxy end="" idref="#_x0000_s1033" connectloc="1"/>
        </o:r>
        <o:r id="V:Rule12" type="connector" idref="#_x0000_s1040">
          <o:proxy start="" idref="#_x0000_s1032" connectloc="2"/>
          <o:proxy end="" idref="#_x0000_s1034" connectloc="0"/>
        </o:r>
        <o:r id="V:Rule13" type="connector" idref="#_x0000_s1041">
          <o:proxy start="" idref="#_x0000_s1035" connectloc="3"/>
          <o:proxy end="" idref="#_x0000_s1032" connectloc="0"/>
        </o:r>
        <o:r id="V:Rule14" type="connector" idref="#_x0000_s1042">
          <o:proxy start="" idref="#_x0000_s1033" connectloc="0"/>
          <o:proxy end="" idref="#_x0000_s1035" connectloc="4"/>
        </o:r>
        <o:r id="V:Rule16" type="connector" idref="#_x0000_s1051"/>
        <o:r id="V:Rule17" type="connector" idref="#_x0000_s1052"/>
        <o:r id="V:Rule18" type="connector" idref="#_x0000_s1054"/>
        <o:r id="V:Rule19" type="connector" idref="#_x0000_s1055"/>
        <o:r id="V:Rule20" type="connector" idref="#_x0000_s10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22F"/>
    <w:pPr>
      <w:spacing w:after="12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117650"/>
    <w:pPr>
      <w:keepNext/>
      <w:keepLines/>
      <w:numPr>
        <w:numId w:val="1"/>
      </w:numPr>
      <w:spacing w:before="240" w:after="24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487010"/>
    <w:pPr>
      <w:keepNext/>
      <w:keepLines/>
      <w:numPr>
        <w:ilvl w:val="1"/>
        <w:numId w:val="5"/>
      </w:numPr>
      <w:spacing w:before="12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6A4D8D"/>
    <w:pPr>
      <w:keepNext/>
      <w:keepLines/>
      <w:numPr>
        <w:ilvl w:val="2"/>
        <w:numId w:val="6"/>
      </w:numPr>
      <w:spacing w:before="200" w:after="0"/>
      <w:outlineLvl w:val="2"/>
    </w:pPr>
    <w:rPr>
      <w:rFonts w:eastAsiaTheme="majorEastAsia" w:cstheme="majorBidi"/>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650"/>
    <w:rPr>
      <w:rFonts w:ascii="Times New Roman" w:eastAsiaTheme="majorEastAsia" w:hAnsi="Times New Roman" w:cstheme="majorBidi"/>
      <w:b/>
      <w:bCs/>
      <w:color w:val="000000" w:themeColor="text1"/>
      <w:sz w:val="28"/>
      <w:szCs w:val="28"/>
    </w:rPr>
  </w:style>
  <w:style w:type="paragraph" w:styleId="Header">
    <w:name w:val="header"/>
    <w:basedOn w:val="Normal"/>
    <w:link w:val="HeaderChar"/>
    <w:uiPriority w:val="99"/>
    <w:semiHidden/>
    <w:unhideWhenUsed/>
    <w:rsid w:val="007B6430"/>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7B6430"/>
    <w:rPr>
      <w:rFonts w:ascii="Times New Roman" w:hAnsi="Times New Roman"/>
      <w:sz w:val="26"/>
    </w:rPr>
  </w:style>
  <w:style w:type="paragraph" w:styleId="Footer">
    <w:name w:val="footer"/>
    <w:basedOn w:val="Normal"/>
    <w:link w:val="FooterChar"/>
    <w:uiPriority w:val="99"/>
    <w:unhideWhenUsed/>
    <w:rsid w:val="007B6430"/>
    <w:pPr>
      <w:tabs>
        <w:tab w:val="center" w:pos="4680"/>
        <w:tab w:val="right" w:pos="9360"/>
      </w:tabs>
      <w:spacing w:line="240" w:lineRule="auto"/>
    </w:pPr>
  </w:style>
  <w:style w:type="character" w:customStyle="1" w:styleId="FooterChar">
    <w:name w:val="Footer Char"/>
    <w:basedOn w:val="DefaultParagraphFont"/>
    <w:link w:val="Footer"/>
    <w:uiPriority w:val="99"/>
    <w:rsid w:val="007B6430"/>
    <w:rPr>
      <w:rFonts w:ascii="Times New Roman" w:hAnsi="Times New Roman"/>
      <w:sz w:val="26"/>
    </w:rPr>
  </w:style>
  <w:style w:type="paragraph" w:styleId="TOC1">
    <w:name w:val="toc 1"/>
    <w:basedOn w:val="Normal"/>
    <w:next w:val="Normal"/>
    <w:autoRedefine/>
    <w:uiPriority w:val="39"/>
    <w:unhideWhenUsed/>
    <w:rsid w:val="007B6430"/>
    <w:pPr>
      <w:spacing w:after="100"/>
    </w:pPr>
  </w:style>
  <w:style w:type="character" w:styleId="Hyperlink">
    <w:name w:val="Hyperlink"/>
    <w:basedOn w:val="DefaultParagraphFont"/>
    <w:uiPriority w:val="99"/>
    <w:unhideWhenUsed/>
    <w:rsid w:val="007B6430"/>
    <w:rPr>
      <w:color w:val="0000FF" w:themeColor="hyperlink"/>
      <w:u w:val="single"/>
    </w:rPr>
  </w:style>
  <w:style w:type="paragraph" w:styleId="BalloonText">
    <w:name w:val="Balloon Text"/>
    <w:basedOn w:val="Normal"/>
    <w:link w:val="BalloonTextChar"/>
    <w:uiPriority w:val="99"/>
    <w:semiHidden/>
    <w:unhideWhenUsed/>
    <w:rsid w:val="00E077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7D1"/>
    <w:rPr>
      <w:rFonts w:ascii="Tahoma" w:hAnsi="Tahoma" w:cs="Tahoma"/>
      <w:sz w:val="16"/>
      <w:szCs w:val="16"/>
    </w:rPr>
  </w:style>
  <w:style w:type="paragraph" w:styleId="Caption">
    <w:name w:val="caption"/>
    <w:basedOn w:val="Normal"/>
    <w:next w:val="Normal"/>
    <w:uiPriority w:val="35"/>
    <w:unhideWhenUsed/>
    <w:qFormat/>
    <w:rsid w:val="00C76C13"/>
    <w:pPr>
      <w:spacing w:after="200" w:line="240" w:lineRule="auto"/>
    </w:pPr>
    <w:rPr>
      <w:b/>
      <w:bCs/>
      <w:color w:val="4F81BD" w:themeColor="accent1"/>
      <w:sz w:val="18"/>
      <w:szCs w:val="18"/>
    </w:rPr>
  </w:style>
  <w:style w:type="paragraph" w:styleId="Bibliography">
    <w:name w:val="Bibliography"/>
    <w:basedOn w:val="Normal"/>
    <w:next w:val="Normal"/>
    <w:uiPriority w:val="37"/>
    <w:unhideWhenUsed/>
    <w:rsid w:val="004B780F"/>
  </w:style>
  <w:style w:type="paragraph" w:styleId="ListParagraph">
    <w:name w:val="List Paragraph"/>
    <w:basedOn w:val="Normal"/>
    <w:uiPriority w:val="34"/>
    <w:qFormat/>
    <w:rsid w:val="00460E80"/>
    <w:pPr>
      <w:ind w:left="720"/>
      <w:contextualSpacing/>
    </w:pPr>
    <w:rPr>
      <w:rFonts w:asciiTheme="majorHAnsi" w:hAnsiTheme="majorHAnsi"/>
      <w:lang w:val="vi-VN"/>
    </w:rPr>
  </w:style>
  <w:style w:type="character" w:customStyle="1" w:styleId="Heading2Char">
    <w:name w:val="Heading 2 Char"/>
    <w:basedOn w:val="DefaultParagraphFont"/>
    <w:link w:val="Heading2"/>
    <w:uiPriority w:val="9"/>
    <w:rsid w:val="00487010"/>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6A4D8D"/>
    <w:rPr>
      <w:rFonts w:ascii="Times New Roman" w:eastAsiaTheme="majorEastAsia" w:hAnsi="Times New Roman" w:cstheme="majorBidi"/>
      <w:bCs/>
      <w:i/>
      <w:sz w:val="26"/>
    </w:rPr>
  </w:style>
  <w:style w:type="paragraph" w:styleId="TOC2">
    <w:name w:val="toc 2"/>
    <w:basedOn w:val="Normal"/>
    <w:next w:val="Normal"/>
    <w:autoRedefine/>
    <w:uiPriority w:val="39"/>
    <w:unhideWhenUsed/>
    <w:rsid w:val="00475D8C"/>
    <w:pPr>
      <w:spacing w:after="100"/>
      <w:ind w:left="260"/>
    </w:pPr>
  </w:style>
  <w:style w:type="paragraph" w:styleId="TOC3">
    <w:name w:val="toc 3"/>
    <w:basedOn w:val="Normal"/>
    <w:next w:val="Normal"/>
    <w:autoRedefine/>
    <w:uiPriority w:val="39"/>
    <w:unhideWhenUsed/>
    <w:rsid w:val="00475D8C"/>
    <w:pPr>
      <w:spacing w:after="100"/>
      <w:ind w:left="520"/>
    </w:pPr>
  </w:style>
  <w:style w:type="paragraph" w:styleId="DocumentMap">
    <w:name w:val="Document Map"/>
    <w:basedOn w:val="Normal"/>
    <w:link w:val="DocumentMapChar"/>
    <w:uiPriority w:val="99"/>
    <w:semiHidden/>
    <w:unhideWhenUsed/>
    <w:rsid w:val="00C0640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06404"/>
    <w:rPr>
      <w:rFonts w:ascii="Tahoma" w:hAnsi="Tahoma" w:cs="Tahoma"/>
      <w:sz w:val="16"/>
      <w:szCs w:val="16"/>
    </w:rPr>
  </w:style>
  <w:style w:type="character" w:customStyle="1" w:styleId="apple-style-span">
    <w:name w:val="apple-style-span"/>
    <w:basedOn w:val="DefaultParagraphFont"/>
    <w:rsid w:val="00F72218"/>
  </w:style>
  <w:style w:type="character" w:customStyle="1" w:styleId="apple-converted-space">
    <w:name w:val="apple-converted-space"/>
    <w:basedOn w:val="DefaultParagraphFont"/>
    <w:rsid w:val="00F72218"/>
  </w:style>
  <w:style w:type="character" w:customStyle="1" w:styleId="citetitle">
    <w:name w:val="citetitle"/>
    <w:basedOn w:val="DefaultParagraphFont"/>
    <w:rsid w:val="00F7221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se.msu.edu/biometrics/hand_proto.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Del04</b:Tag>
    <b:SourceType>JournalArticle</b:SourceType>
    <b:Guid>{B4C8E8C5-F56A-46CD-B0F4-775A913E64A4}</b:Guid>
    <b:Author>
      <b:Author>
        <b:NameList>
          <b:Person>
            <b:Last>Delac</b:Last>
            <b:First>Kresimir</b:First>
          </b:Person>
          <b:Person>
            <b:Last>Grgic</b:Last>
            <b:First>Mislav</b:First>
          </b:Person>
        </b:NameList>
      </b:Author>
    </b:Author>
    <b:Title>A survey of biometric recognition methods</b:Title>
    <b:Year>2004</b:Year>
    <b:RefOrder>1</b:RefOrder>
  </b:Source>
  <b:Source>
    <b:Tag>Ani08</b:Tag>
    <b:SourceType>Book</b:SourceType>
    <b:Guid>{0A9A88F7-32C5-4A69-BA21-FC131DBA2943}</b:Guid>
    <b:Title>Handbook of biometrics</b:Title>
    <b:Year>2008</b:Year>
    <b:Publisher>Springer</b:Publisher>
    <b:Author>
      <b:Editor>
        <b:NameList>
          <b:Person>
            <b:Last>Anil K. Jain</b:Last>
            <b:First>Patrick</b:First>
            <b:Middle>Flynn, Arun A. Ross</b:Middle>
          </b:Person>
        </b:NameList>
      </b:Editor>
    </b:Author>
    <b:RefOrder>3</b:RefOrder>
  </b:Source>
  <b:Source>
    <b:Tag>Sul</b:Tag>
    <b:SourceType>JournalArticle</b:SourceType>
    <b:Guid>{7BCE83FB-E425-4037-AF6E-2624C340CDC4}</b:Guid>
    <b:Title>Survey of biometric recognition systems and their applications</b:Title>
    <b:Author>
      <b:Author>
        <b:NameList>
          <b:Person>
            <b:Last>Sulochana Sonkamble</b:Last>
            <b:First>Ravindra</b:First>
            <b:Middle>Thool, Balwant sonkamble</b:Middle>
          </b:Person>
        </b:NameList>
      </b:Author>
    </b:Author>
    <b:JournalName>Journal of Theoretical and Applied Information Technology</b:JournalName>
    <b:Pages>45-51</b:Pages>
    <b:Volume>11</b:Volume>
    <b:RefOrder>2</b:RefOrder>
  </b:Source>
</b:Sources>
</file>

<file path=customXml/itemProps1.xml><?xml version="1.0" encoding="utf-8"?>
<ds:datastoreItem xmlns:ds="http://schemas.openxmlformats.org/officeDocument/2006/customXml" ds:itemID="{8EB3685A-92B5-41B2-8898-98D057676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17</Pages>
  <Words>1780</Words>
  <Characters>10146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Le Minh</dc:creator>
  <cp:keywords/>
  <dc:description/>
  <cp:lastModifiedBy>Hoan Nguyen</cp:lastModifiedBy>
  <cp:revision>4</cp:revision>
  <dcterms:created xsi:type="dcterms:W3CDTF">2010-10-27T02:28:00Z</dcterms:created>
  <dcterms:modified xsi:type="dcterms:W3CDTF">2010-10-27T03:59:00Z</dcterms:modified>
</cp:coreProperties>
</file>